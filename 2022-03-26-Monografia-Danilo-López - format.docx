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B5D8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B53C2A">
      <w:pPr>
        <w:pStyle w:val="Autores"/>
        <w:spacing w:line="276" w:lineRule="auto"/>
        <w:jc w:val="both"/>
        <w:rPr>
          <w:rFonts w:cs="Arial"/>
          <w:b w:val="0"/>
          <w:color w:val="000000"/>
          <w:lang w:val="es-ES"/>
        </w:rPr>
      </w:pPr>
    </w:p>
    <w:p w14:paraId="21F4FAC6" w14:textId="4E453DFE" w:rsidR="006D79DA" w:rsidRDefault="006D79DA" w:rsidP="00B53C2A">
      <w:pPr>
        <w:pStyle w:val="Autores"/>
        <w:spacing w:line="276" w:lineRule="auto"/>
        <w:jc w:val="both"/>
        <w:rPr>
          <w:rFonts w:cs="Arial"/>
          <w:b w:val="0"/>
          <w:color w:val="000000"/>
          <w:lang w:val="es-ES"/>
        </w:rPr>
      </w:pPr>
    </w:p>
    <w:p w14:paraId="51681EBA" w14:textId="77777777" w:rsidR="006D79DA" w:rsidRPr="00333E85" w:rsidRDefault="006D79DA" w:rsidP="00B53C2A">
      <w:pPr>
        <w:pStyle w:val="Autores"/>
        <w:spacing w:line="276" w:lineRule="auto"/>
        <w:jc w:val="both"/>
        <w:rPr>
          <w:rFonts w:cs="Arial"/>
          <w:b w:val="0"/>
          <w:color w:val="000000"/>
          <w:lang w:val="es-ES"/>
        </w:rPr>
      </w:pPr>
    </w:p>
    <w:p w14:paraId="31CD05E7" w14:textId="77777777" w:rsidR="003E7B8F" w:rsidRPr="00333E85" w:rsidRDefault="003E7B8F" w:rsidP="003E7B8F">
      <w:pPr>
        <w:pStyle w:val="Autores"/>
        <w:spacing w:line="276" w:lineRule="auto"/>
        <w:rPr>
          <w:rFonts w:cs="Arial"/>
          <w:b w:val="0"/>
          <w:color w:val="000000"/>
          <w:lang w:val="es-CO"/>
        </w:rPr>
      </w:pPr>
    </w:p>
    <w:p w14:paraId="2168405E" w14:textId="77777777" w:rsidR="003E7B8F" w:rsidRPr="008620A0" w:rsidRDefault="003E7B8F" w:rsidP="003E7B8F">
      <w:pPr>
        <w:spacing w:line="276" w:lineRule="auto"/>
        <w:jc w:val="center"/>
        <w:rPr>
          <w:rFonts w:cs="Arial"/>
          <w:b/>
          <w:color w:val="000000"/>
        </w:rPr>
      </w:pPr>
      <w:r w:rsidRPr="008620A0">
        <w:rPr>
          <w:rFonts w:cs="Arial"/>
          <w:b/>
          <w:noProof/>
          <w:color w:val="000000"/>
          <w:lang w:eastAsia="es-CO"/>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3E7B8F">
      <w:pPr>
        <w:spacing w:line="276" w:lineRule="auto"/>
        <w:jc w:val="center"/>
        <w:rPr>
          <w:rFonts w:cs="Arial"/>
          <w:b/>
          <w:color w:val="000000"/>
        </w:rPr>
      </w:pPr>
    </w:p>
    <w:p w14:paraId="2EED14B3" w14:textId="77777777" w:rsidR="006D79DA" w:rsidRDefault="006D79DA" w:rsidP="003E7B8F">
      <w:pPr>
        <w:spacing w:line="276" w:lineRule="auto"/>
        <w:jc w:val="center"/>
        <w:rPr>
          <w:rFonts w:cs="Arial"/>
          <w:b/>
          <w:color w:val="000000"/>
        </w:rPr>
      </w:pPr>
    </w:p>
    <w:p w14:paraId="5280896B" w14:textId="77777777" w:rsidR="006D79DA" w:rsidRPr="008620A0" w:rsidRDefault="006D79DA" w:rsidP="003E7B8F">
      <w:pPr>
        <w:spacing w:line="276" w:lineRule="auto"/>
        <w:jc w:val="center"/>
        <w:rPr>
          <w:rFonts w:cs="Arial"/>
          <w:b/>
          <w:color w:val="000000"/>
        </w:rPr>
      </w:pPr>
    </w:p>
    <w:p w14:paraId="625C9370" w14:textId="77777777" w:rsidR="003E7B8F" w:rsidRDefault="003E7B8F" w:rsidP="003E7B8F">
      <w:pPr>
        <w:spacing w:line="276" w:lineRule="auto"/>
        <w:jc w:val="center"/>
        <w:rPr>
          <w:rFonts w:cs="Arial"/>
          <w:b/>
          <w:color w:val="000000"/>
        </w:rPr>
      </w:pPr>
    </w:p>
    <w:p w14:paraId="149120AF" w14:textId="77777777" w:rsidR="003E7B8F" w:rsidRPr="008620A0" w:rsidRDefault="003E7B8F" w:rsidP="003E7B8F">
      <w:pPr>
        <w:spacing w:line="276" w:lineRule="auto"/>
        <w:jc w:val="center"/>
        <w:rPr>
          <w:rFonts w:cs="Arial"/>
          <w:b/>
          <w:color w:val="000000"/>
        </w:rPr>
      </w:pPr>
    </w:p>
    <w:p w14:paraId="35D5B1E5" w14:textId="3C363FA5" w:rsidR="003E7B8F" w:rsidRPr="000B5D84" w:rsidRDefault="000B5D84" w:rsidP="000B5D8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3E7B8F">
      <w:pPr>
        <w:pStyle w:val="Autores"/>
        <w:spacing w:line="276" w:lineRule="auto"/>
        <w:rPr>
          <w:rFonts w:cs="Arial"/>
          <w:color w:val="000000"/>
          <w:sz w:val="22"/>
          <w:szCs w:val="22"/>
          <w:lang w:val="es-CO"/>
        </w:rPr>
      </w:pPr>
    </w:p>
    <w:p w14:paraId="599B6AEC" w14:textId="77777777" w:rsidR="006D79DA" w:rsidRDefault="006D79DA" w:rsidP="003E7B8F">
      <w:pPr>
        <w:pStyle w:val="Autores"/>
        <w:spacing w:line="276" w:lineRule="auto"/>
        <w:rPr>
          <w:rFonts w:cs="Arial"/>
          <w:color w:val="000000"/>
          <w:sz w:val="22"/>
          <w:szCs w:val="22"/>
          <w:lang w:val="es-CO"/>
        </w:rPr>
      </w:pPr>
    </w:p>
    <w:p w14:paraId="0ED1AD14" w14:textId="77777777" w:rsidR="003E7B8F" w:rsidRPr="008620A0" w:rsidRDefault="003E7B8F" w:rsidP="003E7B8F">
      <w:pPr>
        <w:pStyle w:val="Autores"/>
        <w:spacing w:line="276" w:lineRule="auto"/>
        <w:rPr>
          <w:rFonts w:cs="Arial"/>
          <w:color w:val="000000"/>
          <w:sz w:val="22"/>
          <w:szCs w:val="22"/>
          <w:lang w:val="es-CO"/>
        </w:rPr>
      </w:pPr>
    </w:p>
    <w:p w14:paraId="4E5C09DB" w14:textId="583FD298" w:rsidR="003E7B8F" w:rsidRDefault="003E7B8F" w:rsidP="00B53C2A">
      <w:pPr>
        <w:pStyle w:val="Autores"/>
        <w:spacing w:line="276" w:lineRule="auto"/>
        <w:jc w:val="both"/>
        <w:rPr>
          <w:rFonts w:cs="Arial"/>
          <w:color w:val="000000"/>
          <w:sz w:val="22"/>
          <w:szCs w:val="22"/>
          <w:lang w:val="es-CO"/>
        </w:rPr>
      </w:pPr>
    </w:p>
    <w:p w14:paraId="237EFA92" w14:textId="77777777" w:rsidR="006D79DA" w:rsidRPr="008620A0" w:rsidRDefault="006D79DA" w:rsidP="00B53C2A">
      <w:pPr>
        <w:pStyle w:val="Autores"/>
        <w:spacing w:line="276" w:lineRule="auto"/>
        <w:jc w:val="both"/>
        <w:rPr>
          <w:rFonts w:cs="Arial"/>
          <w:color w:val="000000"/>
          <w:sz w:val="22"/>
          <w:szCs w:val="22"/>
          <w:lang w:val="es-CO"/>
        </w:rPr>
      </w:pPr>
    </w:p>
    <w:p w14:paraId="3BF2F27F" w14:textId="77777777" w:rsidR="003E7B8F" w:rsidRPr="008620A0" w:rsidRDefault="003E7B8F" w:rsidP="003E7B8F">
      <w:pPr>
        <w:spacing w:line="276" w:lineRule="auto"/>
        <w:jc w:val="center"/>
        <w:rPr>
          <w:rFonts w:cs="Arial"/>
          <w:b/>
        </w:rPr>
      </w:pPr>
      <w:r w:rsidRPr="008620A0">
        <w:rPr>
          <w:rFonts w:cs="Arial"/>
          <w:b/>
        </w:rPr>
        <w:t>Director: Ph.D. CARLOS ALBERTO COBOS LOZADA</w:t>
      </w:r>
    </w:p>
    <w:p w14:paraId="16266359" w14:textId="77777777" w:rsidR="003E7B8F" w:rsidRPr="008620A0" w:rsidRDefault="003E7B8F" w:rsidP="003E7B8F">
      <w:pPr>
        <w:spacing w:line="276" w:lineRule="auto"/>
        <w:jc w:val="center"/>
        <w:rPr>
          <w:rFonts w:cs="Arial"/>
          <w:b/>
          <w:color w:val="000000"/>
          <w:lang w:val="es-ES"/>
        </w:rPr>
      </w:pPr>
    </w:p>
    <w:p w14:paraId="5911E935" w14:textId="77777777" w:rsidR="00F547C0" w:rsidRDefault="00F547C0" w:rsidP="00B53C2A">
      <w:pPr>
        <w:spacing w:line="276" w:lineRule="auto"/>
        <w:rPr>
          <w:rFonts w:cs="Arial"/>
          <w:b/>
          <w:color w:val="000000"/>
        </w:rPr>
      </w:pPr>
    </w:p>
    <w:p w14:paraId="58F36453" w14:textId="77777777" w:rsidR="006D79DA" w:rsidRDefault="006D79DA" w:rsidP="00B53C2A">
      <w:pPr>
        <w:spacing w:line="276" w:lineRule="auto"/>
        <w:rPr>
          <w:rFonts w:cs="Arial"/>
          <w:b/>
          <w:color w:val="000000"/>
        </w:rPr>
      </w:pPr>
    </w:p>
    <w:p w14:paraId="2F255E75" w14:textId="1F2A7A32" w:rsidR="006D79DA" w:rsidRDefault="006D79DA" w:rsidP="00B53C2A">
      <w:pPr>
        <w:spacing w:line="276" w:lineRule="auto"/>
        <w:rPr>
          <w:rFonts w:cs="Arial"/>
          <w:b/>
          <w:color w:val="000000"/>
        </w:rPr>
      </w:pPr>
    </w:p>
    <w:p w14:paraId="3B9E9540" w14:textId="77777777" w:rsidR="006D79DA" w:rsidRPr="008620A0" w:rsidRDefault="006D79DA" w:rsidP="00B53C2A">
      <w:pPr>
        <w:spacing w:line="276" w:lineRule="auto"/>
        <w:rPr>
          <w:rFonts w:cs="Arial"/>
          <w:b/>
          <w:color w:val="000000"/>
        </w:rPr>
      </w:pPr>
    </w:p>
    <w:p w14:paraId="11600726"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6F01768" w:rsidR="000B5D84" w:rsidRDefault="000B5D84" w:rsidP="000B5D84">
      <w:pPr>
        <w:jc w:val="center"/>
        <w:rPr>
          <w:b/>
          <w:bCs/>
        </w:rPr>
      </w:pPr>
      <w:r w:rsidRPr="000B5D84">
        <w:rPr>
          <w:b/>
          <w:bCs/>
        </w:rPr>
        <w:t>LÍNEA INVESTIGACIÓN EN SISTEMAS INTELIGENTES</w:t>
      </w:r>
    </w:p>
    <w:p w14:paraId="43BEA3A8" w14:textId="7FC92F81" w:rsidR="00F547C0" w:rsidRPr="001076B6" w:rsidRDefault="00F547C0" w:rsidP="000B5D84">
      <w:pPr>
        <w:jc w:val="center"/>
        <w:rPr>
          <w:b/>
        </w:rPr>
      </w:pPr>
      <w:r w:rsidRPr="001076B6">
        <w:rPr>
          <w:b/>
        </w:rPr>
        <w:t>POPAYÁN, MARZO DE 2022</w:t>
      </w:r>
    </w:p>
    <w:sdt>
      <w:sdtPr>
        <w:rPr>
          <w:rFonts w:ascii="Arial" w:eastAsia="Calibri" w:hAnsi="Arial" w:cs="Times New Roman"/>
          <w:color w:val="auto"/>
          <w:sz w:val="22"/>
          <w:szCs w:val="22"/>
          <w:lang w:val="es-ES" w:eastAsia="en-US"/>
        </w:rPr>
        <w:id w:val="234136387"/>
        <w:docPartObj>
          <w:docPartGallery w:val="Table of Contents"/>
          <w:docPartUnique/>
        </w:docPartObj>
      </w:sdtPr>
      <w:sdtEndPr>
        <w:rPr>
          <w:b/>
          <w:bCs/>
        </w:rPr>
      </w:sdtEndPr>
      <w:sdtContent>
        <w:p w14:paraId="50C9D969" w14:textId="695DC276" w:rsidR="00C84223" w:rsidRPr="001076B6" w:rsidRDefault="00683653" w:rsidP="001076B6">
          <w:pPr>
            <w:pStyle w:val="TtuloTDC"/>
            <w:jc w:val="center"/>
            <w:rPr>
              <w:b/>
              <w:color w:val="auto"/>
              <w:lang w:val="es-ES"/>
            </w:rPr>
          </w:pPr>
          <w:r w:rsidRPr="00E83082">
            <w:rPr>
              <w:b/>
              <w:color w:val="auto"/>
              <w:lang w:val="es-ES"/>
            </w:rPr>
            <w:t>TABLA DE CONTENIDO</w:t>
          </w:r>
        </w:p>
        <w:p w14:paraId="151592D6" w14:textId="77777777" w:rsidR="00E83082" w:rsidRPr="001076B6" w:rsidRDefault="00E83082" w:rsidP="003B1040">
          <w:pPr>
            <w:rPr>
              <w:lang w:val="es-ES"/>
            </w:rPr>
          </w:pPr>
        </w:p>
        <w:p w14:paraId="33AA489C" w14:textId="056C80DD" w:rsidR="00683653" w:rsidRDefault="00683653">
          <w:pPr>
            <w:pStyle w:val="TDC1"/>
            <w:tabs>
              <w:tab w:val="right" w:leader="dot" w:pos="8828"/>
            </w:tabs>
            <w:rPr>
              <w:rFonts w:asciiTheme="minorHAnsi" w:eastAsiaTheme="minorEastAsia" w:hAnsiTheme="minorHAnsi" w:cstheme="minorBidi"/>
              <w:noProof/>
              <w:lang w:eastAsia="es-CO"/>
            </w:rPr>
          </w:pPr>
          <w:r>
            <w:fldChar w:fldCharType="begin"/>
          </w:r>
          <w:r>
            <w:instrText xml:space="preserve"> TOC \o "1-4" \h \z \u </w:instrText>
          </w:r>
          <w:r>
            <w:fldChar w:fldCharType="separate"/>
          </w:r>
          <w:hyperlink w:anchor="_Toc99159399" w:history="1">
            <w:r>
              <w:rPr>
                <w:rStyle w:val="Hipervnculo"/>
                <w:rFonts w:eastAsia="Arial"/>
                <w:noProof/>
              </w:rPr>
              <w:t>CAPITULO</w:t>
            </w:r>
            <w:r w:rsidRPr="005F5799">
              <w:rPr>
                <w:rStyle w:val="Hipervnculo"/>
                <w:rFonts w:eastAsia="Arial"/>
                <w:b/>
                <w:noProof/>
              </w:rPr>
              <w:t xml:space="preserve"> </w:t>
            </w:r>
            <w:r>
              <w:rPr>
                <w:rStyle w:val="Hipervnculo"/>
                <w:rFonts w:eastAsia="Arial"/>
                <w:noProof/>
              </w:rPr>
              <w:t>1</w:t>
            </w:r>
            <w:r>
              <w:rPr>
                <w:noProof/>
                <w:webHidden/>
              </w:rPr>
              <w:tab/>
            </w:r>
            <w:r>
              <w:rPr>
                <w:noProof/>
                <w:webHidden/>
              </w:rPr>
              <w:fldChar w:fldCharType="begin"/>
            </w:r>
            <w:r>
              <w:rPr>
                <w:noProof/>
                <w:webHidden/>
              </w:rPr>
              <w:instrText xml:space="preserve"> PAGEREF _Toc99159399 \h </w:instrText>
            </w:r>
            <w:r>
              <w:rPr>
                <w:noProof/>
                <w:webHidden/>
              </w:rPr>
            </w:r>
            <w:r>
              <w:rPr>
                <w:noProof/>
                <w:webHidden/>
              </w:rPr>
              <w:fldChar w:fldCharType="separate"/>
            </w:r>
            <w:r>
              <w:rPr>
                <w:noProof/>
                <w:webHidden/>
              </w:rPr>
              <w:t>5</w:t>
            </w:r>
            <w:r>
              <w:rPr>
                <w:noProof/>
                <w:webHidden/>
              </w:rPr>
              <w:fldChar w:fldCharType="end"/>
            </w:r>
          </w:hyperlink>
        </w:p>
        <w:p w14:paraId="26B06858" w14:textId="27466AFA" w:rsidR="00683653" w:rsidRDefault="00683653">
          <w:pPr>
            <w:pStyle w:val="TDC1"/>
            <w:tabs>
              <w:tab w:val="left" w:pos="440"/>
              <w:tab w:val="right" w:leader="dot" w:pos="8828"/>
            </w:tabs>
            <w:rPr>
              <w:rFonts w:asciiTheme="minorHAnsi" w:eastAsiaTheme="minorEastAsia" w:hAnsiTheme="minorHAnsi" w:cstheme="minorBidi"/>
              <w:noProof/>
              <w:lang w:eastAsia="es-CO"/>
            </w:rPr>
          </w:pPr>
          <w:hyperlink w:anchor="_Toc99159400" w:history="1">
            <w:r w:rsidRPr="005F5799">
              <w:rPr>
                <w:rStyle w:val="Hipervnculo"/>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rFonts w:asciiTheme="minorHAnsi" w:eastAsiaTheme="minorEastAsia" w:hAnsiTheme="minorHAnsi" w:cstheme="minorBidi"/>
                <w:noProof/>
                <w:lang w:eastAsia="es-CO"/>
              </w:rPr>
              <w:tab/>
            </w:r>
            <w:r w:rsidRPr="005F5799">
              <w:rPr>
                <w:rStyle w:val="Hipervnculo"/>
                <w:noProof/>
              </w:rPr>
              <w:t>INTRODUCCION</w:t>
            </w:r>
            <w:r>
              <w:rPr>
                <w:noProof/>
                <w:webHidden/>
              </w:rPr>
              <w:tab/>
            </w:r>
            <w:r>
              <w:rPr>
                <w:noProof/>
                <w:webHidden/>
              </w:rPr>
              <w:fldChar w:fldCharType="begin"/>
            </w:r>
            <w:r>
              <w:rPr>
                <w:noProof/>
                <w:webHidden/>
              </w:rPr>
              <w:instrText xml:space="preserve"> PAGEREF _Toc99159400 \h </w:instrText>
            </w:r>
            <w:r>
              <w:rPr>
                <w:noProof/>
                <w:webHidden/>
              </w:rPr>
            </w:r>
            <w:r>
              <w:rPr>
                <w:noProof/>
                <w:webHidden/>
              </w:rPr>
              <w:fldChar w:fldCharType="separate"/>
            </w:r>
            <w:r>
              <w:rPr>
                <w:noProof/>
                <w:webHidden/>
              </w:rPr>
              <w:t>5</w:t>
            </w:r>
            <w:r>
              <w:rPr>
                <w:noProof/>
                <w:webHidden/>
              </w:rPr>
              <w:fldChar w:fldCharType="end"/>
            </w:r>
          </w:hyperlink>
        </w:p>
        <w:p w14:paraId="589FC4B2" w14:textId="6CEDEA77"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01" w:history="1">
            <w:r w:rsidRPr="005F5799">
              <w:rPr>
                <w:rStyle w:val="Hipervnculo"/>
                <w:noProof/>
                <w:lang w:val="es-MX" w:eastAsia="es-ES"/>
              </w:rPr>
              <w:t>1.1.</w:t>
            </w:r>
            <w:r>
              <w:rPr>
                <w:rFonts w:asciiTheme="minorHAnsi" w:eastAsiaTheme="minorEastAsia" w:hAnsiTheme="minorHAnsi" w:cstheme="minorBidi"/>
                <w:noProof/>
                <w:lang w:eastAsia="es-CO"/>
              </w:rPr>
              <w:tab/>
            </w:r>
            <w:r w:rsidRPr="005F5799">
              <w:rPr>
                <w:rStyle w:val="Hipervnculo"/>
                <w:noProof/>
                <w:lang w:val="es-MX" w:eastAsia="es-ES"/>
              </w:rPr>
              <w:t>PLANTEAMIENTO DEL PROBLEMA</w:t>
            </w:r>
            <w:r>
              <w:rPr>
                <w:noProof/>
                <w:webHidden/>
              </w:rPr>
              <w:tab/>
            </w:r>
            <w:r>
              <w:rPr>
                <w:noProof/>
                <w:webHidden/>
              </w:rPr>
              <w:fldChar w:fldCharType="begin"/>
            </w:r>
            <w:r>
              <w:rPr>
                <w:noProof/>
                <w:webHidden/>
              </w:rPr>
              <w:instrText xml:space="preserve"> PAGEREF _Toc99159401 \h </w:instrText>
            </w:r>
            <w:r>
              <w:rPr>
                <w:noProof/>
                <w:webHidden/>
              </w:rPr>
            </w:r>
            <w:r>
              <w:rPr>
                <w:noProof/>
                <w:webHidden/>
              </w:rPr>
              <w:fldChar w:fldCharType="separate"/>
            </w:r>
            <w:r>
              <w:rPr>
                <w:noProof/>
                <w:webHidden/>
              </w:rPr>
              <w:t>5</w:t>
            </w:r>
            <w:r>
              <w:rPr>
                <w:noProof/>
                <w:webHidden/>
              </w:rPr>
              <w:fldChar w:fldCharType="end"/>
            </w:r>
          </w:hyperlink>
        </w:p>
        <w:p w14:paraId="0449BA82" w14:textId="78D88277"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02" w:history="1">
            <w:r w:rsidRPr="005F5799">
              <w:rPr>
                <w:rStyle w:val="Hipervnculo"/>
                <w:noProof/>
              </w:rPr>
              <w:t>1.2.</w:t>
            </w:r>
            <w:r>
              <w:rPr>
                <w:rFonts w:asciiTheme="minorHAnsi" w:eastAsiaTheme="minorEastAsia" w:hAnsiTheme="minorHAnsi" w:cstheme="minorBidi"/>
                <w:noProof/>
                <w:lang w:eastAsia="es-CO"/>
              </w:rPr>
              <w:tab/>
            </w:r>
            <w:r w:rsidRPr="005F5799">
              <w:rPr>
                <w:rStyle w:val="Hipervnculo"/>
                <w:noProof/>
              </w:rPr>
              <w:t>APORTES DEL PROYECTO</w:t>
            </w:r>
            <w:r>
              <w:rPr>
                <w:noProof/>
                <w:webHidden/>
              </w:rPr>
              <w:tab/>
            </w:r>
            <w:r>
              <w:rPr>
                <w:noProof/>
                <w:webHidden/>
              </w:rPr>
              <w:fldChar w:fldCharType="begin"/>
            </w:r>
            <w:r>
              <w:rPr>
                <w:noProof/>
                <w:webHidden/>
              </w:rPr>
              <w:instrText xml:space="preserve"> PAGEREF _Toc99159402 \h </w:instrText>
            </w:r>
            <w:r>
              <w:rPr>
                <w:noProof/>
                <w:webHidden/>
              </w:rPr>
            </w:r>
            <w:r>
              <w:rPr>
                <w:noProof/>
                <w:webHidden/>
              </w:rPr>
              <w:fldChar w:fldCharType="separate"/>
            </w:r>
            <w:r>
              <w:rPr>
                <w:noProof/>
                <w:webHidden/>
              </w:rPr>
              <w:t>7</w:t>
            </w:r>
            <w:r>
              <w:rPr>
                <w:noProof/>
                <w:webHidden/>
              </w:rPr>
              <w:fldChar w:fldCharType="end"/>
            </w:r>
          </w:hyperlink>
        </w:p>
        <w:p w14:paraId="1B84B88A" w14:textId="5FEE6CEC"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04" w:history="1">
            <w:r w:rsidRPr="005F5799">
              <w:rPr>
                <w:rStyle w:val="Hipervnculo"/>
                <w:noProof/>
              </w:rPr>
              <w:t>1.3.</w:t>
            </w:r>
            <w:r>
              <w:rPr>
                <w:rFonts w:asciiTheme="minorHAnsi" w:eastAsiaTheme="minorEastAsia" w:hAnsiTheme="minorHAnsi" w:cstheme="minorBidi"/>
                <w:noProof/>
                <w:lang w:eastAsia="es-CO"/>
              </w:rPr>
              <w:tab/>
            </w:r>
            <w:r w:rsidRPr="005F5799">
              <w:rPr>
                <w:rStyle w:val="Hipervnculo"/>
                <w:noProof/>
              </w:rPr>
              <w:t>OBJETIVOS</w:t>
            </w:r>
            <w:r>
              <w:rPr>
                <w:noProof/>
                <w:webHidden/>
              </w:rPr>
              <w:tab/>
            </w:r>
            <w:r>
              <w:rPr>
                <w:noProof/>
                <w:webHidden/>
              </w:rPr>
              <w:fldChar w:fldCharType="begin"/>
            </w:r>
            <w:r>
              <w:rPr>
                <w:noProof/>
                <w:webHidden/>
              </w:rPr>
              <w:instrText xml:space="preserve"> PAGEREF _Toc99159404 \h </w:instrText>
            </w:r>
            <w:r>
              <w:rPr>
                <w:noProof/>
                <w:webHidden/>
              </w:rPr>
            </w:r>
            <w:r>
              <w:rPr>
                <w:noProof/>
                <w:webHidden/>
              </w:rPr>
              <w:fldChar w:fldCharType="separate"/>
            </w:r>
            <w:r>
              <w:rPr>
                <w:noProof/>
                <w:webHidden/>
              </w:rPr>
              <w:t>7</w:t>
            </w:r>
            <w:r>
              <w:rPr>
                <w:noProof/>
                <w:webHidden/>
              </w:rPr>
              <w:fldChar w:fldCharType="end"/>
            </w:r>
          </w:hyperlink>
        </w:p>
        <w:p w14:paraId="4DA83929" w14:textId="42C1B745"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05" w:history="1">
            <w:r w:rsidRPr="005F5799">
              <w:rPr>
                <w:rStyle w:val="Hipervnculo"/>
                <w:noProof/>
              </w:rPr>
              <w:t>1.3.1.</w:t>
            </w:r>
            <w:r>
              <w:rPr>
                <w:rFonts w:asciiTheme="minorHAnsi" w:eastAsiaTheme="minorEastAsia" w:hAnsiTheme="minorHAnsi" w:cstheme="minorBidi"/>
                <w:noProof/>
                <w:lang w:eastAsia="es-CO"/>
              </w:rPr>
              <w:tab/>
            </w:r>
            <w:r w:rsidRPr="005F5799">
              <w:rPr>
                <w:rStyle w:val="Hipervnculo"/>
                <w:noProof/>
              </w:rPr>
              <w:t>Objetivo general</w:t>
            </w:r>
            <w:r>
              <w:rPr>
                <w:noProof/>
                <w:webHidden/>
              </w:rPr>
              <w:tab/>
            </w:r>
            <w:r>
              <w:rPr>
                <w:noProof/>
                <w:webHidden/>
              </w:rPr>
              <w:fldChar w:fldCharType="begin"/>
            </w:r>
            <w:r>
              <w:rPr>
                <w:noProof/>
                <w:webHidden/>
              </w:rPr>
              <w:instrText xml:space="preserve"> PAGEREF _Toc99159405 \h </w:instrText>
            </w:r>
            <w:r>
              <w:rPr>
                <w:noProof/>
                <w:webHidden/>
              </w:rPr>
            </w:r>
            <w:r>
              <w:rPr>
                <w:noProof/>
                <w:webHidden/>
              </w:rPr>
              <w:fldChar w:fldCharType="separate"/>
            </w:r>
            <w:r>
              <w:rPr>
                <w:noProof/>
                <w:webHidden/>
              </w:rPr>
              <w:t>7</w:t>
            </w:r>
            <w:r>
              <w:rPr>
                <w:noProof/>
                <w:webHidden/>
              </w:rPr>
              <w:fldChar w:fldCharType="end"/>
            </w:r>
          </w:hyperlink>
        </w:p>
        <w:p w14:paraId="49A5A81F" w14:textId="4997BD8D"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06" w:history="1">
            <w:r w:rsidRPr="005F5799">
              <w:rPr>
                <w:rStyle w:val="Hipervnculo"/>
                <w:noProof/>
              </w:rPr>
              <w:t>1.3.2.</w:t>
            </w:r>
            <w:r>
              <w:rPr>
                <w:rFonts w:asciiTheme="minorHAnsi" w:eastAsiaTheme="minorEastAsia" w:hAnsiTheme="minorHAnsi" w:cstheme="minorBidi"/>
                <w:noProof/>
                <w:lang w:eastAsia="es-CO"/>
              </w:rPr>
              <w:tab/>
            </w:r>
            <w:r w:rsidRPr="005F5799">
              <w:rPr>
                <w:rStyle w:val="Hipervnculo"/>
                <w:noProof/>
              </w:rPr>
              <w:t>objetivos específicos</w:t>
            </w:r>
            <w:r>
              <w:rPr>
                <w:noProof/>
                <w:webHidden/>
              </w:rPr>
              <w:tab/>
            </w:r>
            <w:r>
              <w:rPr>
                <w:noProof/>
                <w:webHidden/>
              </w:rPr>
              <w:fldChar w:fldCharType="begin"/>
            </w:r>
            <w:r>
              <w:rPr>
                <w:noProof/>
                <w:webHidden/>
              </w:rPr>
              <w:instrText xml:space="preserve"> PAGEREF _Toc99159406 \h </w:instrText>
            </w:r>
            <w:r>
              <w:rPr>
                <w:noProof/>
                <w:webHidden/>
              </w:rPr>
            </w:r>
            <w:r>
              <w:rPr>
                <w:noProof/>
                <w:webHidden/>
              </w:rPr>
              <w:fldChar w:fldCharType="separate"/>
            </w:r>
            <w:r>
              <w:rPr>
                <w:noProof/>
                <w:webHidden/>
              </w:rPr>
              <w:t>7</w:t>
            </w:r>
            <w:r>
              <w:rPr>
                <w:noProof/>
                <w:webHidden/>
              </w:rPr>
              <w:fldChar w:fldCharType="end"/>
            </w:r>
          </w:hyperlink>
        </w:p>
        <w:p w14:paraId="732F7903" w14:textId="56FB97D3"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07" w:history="1">
            <w:r w:rsidRPr="005F5799">
              <w:rPr>
                <w:rStyle w:val="Hipervnculo"/>
                <w:noProof/>
              </w:rPr>
              <w:t>1.4.</w:t>
            </w:r>
            <w:r>
              <w:rPr>
                <w:rFonts w:asciiTheme="minorHAnsi" w:eastAsiaTheme="minorEastAsia" w:hAnsiTheme="minorHAnsi" w:cstheme="minorBidi"/>
                <w:noProof/>
                <w:lang w:eastAsia="es-CO"/>
              </w:rPr>
              <w:tab/>
            </w:r>
            <w:r w:rsidRPr="005F5799">
              <w:rPr>
                <w:rStyle w:val="Hipervnculo"/>
                <w:noProof/>
              </w:rPr>
              <w:t>RESULTADOS OBTENIDOS</w:t>
            </w:r>
            <w:r>
              <w:rPr>
                <w:noProof/>
                <w:webHidden/>
              </w:rPr>
              <w:tab/>
            </w:r>
            <w:r>
              <w:rPr>
                <w:noProof/>
                <w:webHidden/>
              </w:rPr>
              <w:fldChar w:fldCharType="begin"/>
            </w:r>
            <w:r>
              <w:rPr>
                <w:noProof/>
                <w:webHidden/>
              </w:rPr>
              <w:instrText xml:space="preserve"> PAGEREF _Toc99159407 \h </w:instrText>
            </w:r>
            <w:r>
              <w:rPr>
                <w:noProof/>
                <w:webHidden/>
              </w:rPr>
            </w:r>
            <w:r>
              <w:rPr>
                <w:noProof/>
                <w:webHidden/>
              </w:rPr>
              <w:fldChar w:fldCharType="separate"/>
            </w:r>
            <w:r>
              <w:rPr>
                <w:noProof/>
                <w:webHidden/>
              </w:rPr>
              <w:t>8</w:t>
            </w:r>
            <w:r>
              <w:rPr>
                <w:noProof/>
                <w:webHidden/>
              </w:rPr>
              <w:fldChar w:fldCharType="end"/>
            </w:r>
          </w:hyperlink>
        </w:p>
        <w:p w14:paraId="7F425A6D" w14:textId="27FBFEB0"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08" w:history="1">
            <w:r w:rsidRPr="005F5799">
              <w:rPr>
                <w:rStyle w:val="Hipervnculo"/>
                <w:noProof/>
              </w:rPr>
              <w:t>1.5.</w:t>
            </w:r>
            <w:r>
              <w:rPr>
                <w:rFonts w:asciiTheme="minorHAnsi" w:eastAsiaTheme="minorEastAsia" w:hAnsiTheme="minorHAnsi" w:cstheme="minorBidi"/>
                <w:noProof/>
                <w:lang w:eastAsia="es-CO"/>
              </w:rPr>
              <w:tab/>
            </w:r>
            <w:r w:rsidRPr="005F5799">
              <w:rPr>
                <w:rStyle w:val="Hipervnculo"/>
                <w:noProof/>
              </w:rPr>
              <w:t>ESTRUCTURA DE LA MONOGRAFÍA</w:t>
            </w:r>
            <w:r>
              <w:rPr>
                <w:noProof/>
                <w:webHidden/>
              </w:rPr>
              <w:tab/>
            </w:r>
            <w:r>
              <w:rPr>
                <w:noProof/>
                <w:webHidden/>
              </w:rPr>
              <w:fldChar w:fldCharType="begin"/>
            </w:r>
            <w:r>
              <w:rPr>
                <w:noProof/>
                <w:webHidden/>
              </w:rPr>
              <w:instrText xml:space="preserve"> PAGEREF _Toc99159408 \h </w:instrText>
            </w:r>
            <w:r>
              <w:rPr>
                <w:noProof/>
                <w:webHidden/>
              </w:rPr>
            </w:r>
            <w:r>
              <w:rPr>
                <w:noProof/>
                <w:webHidden/>
              </w:rPr>
              <w:fldChar w:fldCharType="separate"/>
            </w:r>
            <w:r>
              <w:rPr>
                <w:noProof/>
                <w:webHidden/>
              </w:rPr>
              <w:t>9</w:t>
            </w:r>
            <w:r>
              <w:rPr>
                <w:noProof/>
                <w:webHidden/>
              </w:rPr>
              <w:fldChar w:fldCharType="end"/>
            </w:r>
          </w:hyperlink>
        </w:p>
        <w:p w14:paraId="2F940EFF" w14:textId="6041D88F" w:rsidR="00683653" w:rsidRDefault="00683653">
          <w:pPr>
            <w:pStyle w:val="TDC1"/>
            <w:tabs>
              <w:tab w:val="right" w:leader="dot" w:pos="8828"/>
            </w:tabs>
            <w:rPr>
              <w:rFonts w:asciiTheme="minorHAnsi" w:eastAsiaTheme="minorEastAsia" w:hAnsiTheme="minorHAnsi" w:cstheme="minorBidi"/>
              <w:noProof/>
              <w:lang w:eastAsia="es-CO"/>
            </w:rPr>
          </w:pPr>
          <w:hyperlink w:anchor="_Toc99159409" w:history="1">
            <w:r w:rsidRPr="005F5799">
              <w:rPr>
                <w:rStyle w:val="Hipervnculo"/>
                <w:rFonts w:eastAsia="Arial"/>
                <w:noProof/>
              </w:rPr>
              <w:t>CAPÍTULO 2</w:t>
            </w:r>
            <w:r>
              <w:rPr>
                <w:noProof/>
                <w:webHidden/>
              </w:rPr>
              <w:tab/>
            </w:r>
            <w:r>
              <w:rPr>
                <w:noProof/>
                <w:webHidden/>
              </w:rPr>
              <w:fldChar w:fldCharType="begin"/>
            </w:r>
            <w:r>
              <w:rPr>
                <w:noProof/>
                <w:webHidden/>
              </w:rPr>
              <w:instrText xml:space="preserve"> PAGEREF _Toc99159409 \h </w:instrText>
            </w:r>
            <w:r>
              <w:rPr>
                <w:noProof/>
                <w:webHidden/>
              </w:rPr>
            </w:r>
            <w:r>
              <w:rPr>
                <w:noProof/>
                <w:webHidden/>
              </w:rPr>
              <w:fldChar w:fldCharType="separate"/>
            </w:r>
            <w:r>
              <w:rPr>
                <w:noProof/>
                <w:webHidden/>
              </w:rPr>
              <w:t>10</w:t>
            </w:r>
            <w:r>
              <w:rPr>
                <w:noProof/>
                <w:webHidden/>
              </w:rPr>
              <w:fldChar w:fldCharType="end"/>
            </w:r>
          </w:hyperlink>
        </w:p>
        <w:p w14:paraId="5E1008CD" w14:textId="7F857A9C" w:rsidR="00683653" w:rsidRDefault="00683653">
          <w:pPr>
            <w:pStyle w:val="TDC1"/>
            <w:tabs>
              <w:tab w:val="left" w:pos="440"/>
              <w:tab w:val="right" w:leader="dot" w:pos="8828"/>
            </w:tabs>
            <w:rPr>
              <w:rFonts w:asciiTheme="minorHAnsi" w:eastAsiaTheme="minorEastAsia" w:hAnsiTheme="minorHAnsi" w:cstheme="minorBidi"/>
              <w:noProof/>
              <w:lang w:eastAsia="es-CO"/>
            </w:rPr>
          </w:pPr>
          <w:hyperlink w:anchor="_Toc99159411" w:history="1">
            <w:r w:rsidRPr="005F5799">
              <w:rPr>
                <w:rStyle w:val="Hipervnculo"/>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rFonts w:asciiTheme="minorHAnsi" w:eastAsiaTheme="minorEastAsia" w:hAnsiTheme="minorHAnsi" w:cstheme="minorBidi"/>
                <w:noProof/>
                <w:lang w:eastAsia="es-CO"/>
              </w:rPr>
              <w:tab/>
            </w:r>
            <w:r w:rsidRPr="005F5799">
              <w:rPr>
                <w:rStyle w:val="Hipervnculo"/>
                <w:noProof/>
              </w:rPr>
              <w:t>CONTEXTO TEÓRICO Y ESTADO DEL ARTE</w:t>
            </w:r>
            <w:r>
              <w:rPr>
                <w:noProof/>
                <w:webHidden/>
              </w:rPr>
              <w:tab/>
            </w:r>
            <w:r>
              <w:rPr>
                <w:noProof/>
                <w:webHidden/>
              </w:rPr>
              <w:fldChar w:fldCharType="begin"/>
            </w:r>
            <w:r>
              <w:rPr>
                <w:noProof/>
                <w:webHidden/>
              </w:rPr>
              <w:instrText xml:space="preserve"> PAGEREF _Toc99159411 \h </w:instrText>
            </w:r>
            <w:r>
              <w:rPr>
                <w:noProof/>
                <w:webHidden/>
              </w:rPr>
            </w:r>
            <w:r>
              <w:rPr>
                <w:noProof/>
                <w:webHidden/>
              </w:rPr>
              <w:fldChar w:fldCharType="separate"/>
            </w:r>
            <w:r>
              <w:rPr>
                <w:noProof/>
                <w:webHidden/>
              </w:rPr>
              <w:t>10</w:t>
            </w:r>
            <w:r>
              <w:rPr>
                <w:noProof/>
                <w:webHidden/>
              </w:rPr>
              <w:fldChar w:fldCharType="end"/>
            </w:r>
          </w:hyperlink>
        </w:p>
        <w:p w14:paraId="282E9B35" w14:textId="1F8D977E"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12" w:history="1">
            <w:r w:rsidRPr="005F5799">
              <w:rPr>
                <w:rStyle w:val="Hipervnculo"/>
                <w:noProof/>
              </w:rPr>
              <w:t>2.1.</w:t>
            </w:r>
            <w:r>
              <w:rPr>
                <w:rFonts w:asciiTheme="minorHAnsi" w:eastAsiaTheme="minorEastAsia" w:hAnsiTheme="minorHAnsi" w:cstheme="minorBidi"/>
                <w:noProof/>
                <w:lang w:eastAsia="es-CO"/>
              </w:rPr>
              <w:tab/>
            </w:r>
            <w:r w:rsidRPr="005F5799">
              <w:rPr>
                <w:rStyle w:val="Hipervnculo"/>
                <w:noProof/>
              </w:rPr>
              <w:t>CONTEXTO TEÓRICO</w:t>
            </w:r>
            <w:r>
              <w:rPr>
                <w:noProof/>
                <w:webHidden/>
              </w:rPr>
              <w:tab/>
            </w:r>
            <w:r>
              <w:rPr>
                <w:noProof/>
                <w:webHidden/>
              </w:rPr>
              <w:fldChar w:fldCharType="begin"/>
            </w:r>
            <w:r>
              <w:rPr>
                <w:noProof/>
                <w:webHidden/>
              </w:rPr>
              <w:instrText xml:space="preserve"> PAGEREF _Toc99159412 \h </w:instrText>
            </w:r>
            <w:r>
              <w:rPr>
                <w:noProof/>
                <w:webHidden/>
              </w:rPr>
            </w:r>
            <w:r>
              <w:rPr>
                <w:noProof/>
                <w:webHidden/>
              </w:rPr>
              <w:fldChar w:fldCharType="separate"/>
            </w:r>
            <w:r>
              <w:rPr>
                <w:noProof/>
                <w:webHidden/>
              </w:rPr>
              <w:t>10</w:t>
            </w:r>
            <w:r>
              <w:rPr>
                <w:noProof/>
                <w:webHidden/>
              </w:rPr>
              <w:fldChar w:fldCharType="end"/>
            </w:r>
          </w:hyperlink>
        </w:p>
        <w:p w14:paraId="1F0507F6" w14:textId="5B8B249D"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14" w:history="1">
            <w:r w:rsidRPr="005F5799">
              <w:rPr>
                <w:rStyle w:val="Hipervnculo"/>
                <w:noProof/>
              </w:rPr>
              <w:t>2.1.1.</w:t>
            </w:r>
            <w:r>
              <w:rPr>
                <w:rFonts w:asciiTheme="minorHAnsi" w:eastAsiaTheme="minorEastAsia" w:hAnsiTheme="minorHAnsi" w:cstheme="minorBidi"/>
                <w:noProof/>
                <w:lang w:eastAsia="es-CO"/>
              </w:rPr>
              <w:tab/>
            </w:r>
            <w:r w:rsidRPr="005F5799">
              <w:rPr>
                <w:rStyle w:val="Hipervnculo"/>
                <w:noProof/>
              </w:rPr>
              <w:t>Computación cuántica</w:t>
            </w:r>
            <w:r>
              <w:rPr>
                <w:noProof/>
                <w:webHidden/>
              </w:rPr>
              <w:tab/>
            </w:r>
            <w:r>
              <w:rPr>
                <w:noProof/>
                <w:webHidden/>
              </w:rPr>
              <w:fldChar w:fldCharType="begin"/>
            </w:r>
            <w:r>
              <w:rPr>
                <w:noProof/>
                <w:webHidden/>
              </w:rPr>
              <w:instrText xml:space="preserve"> PAGEREF _Toc99159414 \h </w:instrText>
            </w:r>
            <w:r>
              <w:rPr>
                <w:noProof/>
                <w:webHidden/>
              </w:rPr>
            </w:r>
            <w:r>
              <w:rPr>
                <w:noProof/>
                <w:webHidden/>
              </w:rPr>
              <w:fldChar w:fldCharType="separate"/>
            </w:r>
            <w:r>
              <w:rPr>
                <w:noProof/>
                <w:webHidden/>
              </w:rPr>
              <w:t>10</w:t>
            </w:r>
            <w:r>
              <w:rPr>
                <w:noProof/>
                <w:webHidden/>
              </w:rPr>
              <w:fldChar w:fldCharType="end"/>
            </w:r>
          </w:hyperlink>
        </w:p>
        <w:p w14:paraId="1F0F3BB1" w14:textId="5A45C69D"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16" w:history="1">
            <w:r w:rsidRPr="005F5799">
              <w:rPr>
                <w:rStyle w:val="Hipervnculo"/>
                <w:noProof/>
              </w:rPr>
              <w:t>2.1.2.</w:t>
            </w:r>
            <w:r>
              <w:rPr>
                <w:rFonts w:asciiTheme="minorHAnsi" w:eastAsiaTheme="minorEastAsia" w:hAnsiTheme="minorHAnsi" w:cstheme="minorBidi"/>
                <w:noProof/>
                <w:lang w:eastAsia="es-CO"/>
              </w:rPr>
              <w:tab/>
            </w:r>
            <w:r w:rsidRPr="005F5799">
              <w:rPr>
                <w:rStyle w:val="Hipervnculo"/>
                <w:noProof/>
              </w:rPr>
              <w:t>Computación cuántica adiabática (AQC)</w:t>
            </w:r>
            <w:r>
              <w:rPr>
                <w:noProof/>
                <w:webHidden/>
              </w:rPr>
              <w:tab/>
            </w:r>
            <w:r>
              <w:rPr>
                <w:noProof/>
                <w:webHidden/>
              </w:rPr>
              <w:fldChar w:fldCharType="begin"/>
            </w:r>
            <w:r>
              <w:rPr>
                <w:noProof/>
                <w:webHidden/>
              </w:rPr>
              <w:instrText xml:space="preserve"> PAGEREF _Toc99159416 \h </w:instrText>
            </w:r>
            <w:r>
              <w:rPr>
                <w:noProof/>
                <w:webHidden/>
              </w:rPr>
            </w:r>
            <w:r>
              <w:rPr>
                <w:noProof/>
                <w:webHidden/>
              </w:rPr>
              <w:fldChar w:fldCharType="separate"/>
            </w:r>
            <w:r>
              <w:rPr>
                <w:noProof/>
                <w:webHidden/>
              </w:rPr>
              <w:t>11</w:t>
            </w:r>
            <w:r>
              <w:rPr>
                <w:noProof/>
                <w:webHidden/>
              </w:rPr>
              <w:fldChar w:fldCharType="end"/>
            </w:r>
          </w:hyperlink>
        </w:p>
        <w:p w14:paraId="2671A82E" w14:textId="54356EE3"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18" w:history="1">
            <w:r w:rsidRPr="005F5799">
              <w:rPr>
                <w:rStyle w:val="Hipervnculo"/>
                <w:noProof/>
              </w:rPr>
              <w:t>2.1.3.</w:t>
            </w:r>
            <w:r>
              <w:rPr>
                <w:rFonts w:asciiTheme="minorHAnsi" w:eastAsiaTheme="minorEastAsia" w:hAnsiTheme="minorHAnsi" w:cstheme="minorBidi"/>
                <w:noProof/>
                <w:lang w:eastAsia="es-CO"/>
              </w:rPr>
              <w:tab/>
            </w:r>
            <w:r w:rsidRPr="005F5799">
              <w:rPr>
                <w:rStyle w:val="Hipervnculo"/>
                <w:noProof/>
              </w:rPr>
              <w:t>Hamiltoniano en computación cuántica adiabática</w:t>
            </w:r>
            <w:r>
              <w:rPr>
                <w:noProof/>
                <w:webHidden/>
              </w:rPr>
              <w:tab/>
            </w:r>
            <w:r>
              <w:rPr>
                <w:noProof/>
                <w:webHidden/>
              </w:rPr>
              <w:fldChar w:fldCharType="begin"/>
            </w:r>
            <w:r>
              <w:rPr>
                <w:noProof/>
                <w:webHidden/>
              </w:rPr>
              <w:instrText xml:space="preserve"> PAGEREF _Toc99159418 \h </w:instrText>
            </w:r>
            <w:r>
              <w:rPr>
                <w:noProof/>
                <w:webHidden/>
              </w:rPr>
            </w:r>
            <w:r>
              <w:rPr>
                <w:noProof/>
                <w:webHidden/>
              </w:rPr>
              <w:fldChar w:fldCharType="separate"/>
            </w:r>
            <w:r>
              <w:rPr>
                <w:noProof/>
                <w:webHidden/>
              </w:rPr>
              <w:t>11</w:t>
            </w:r>
            <w:r>
              <w:rPr>
                <w:noProof/>
                <w:webHidden/>
              </w:rPr>
              <w:fldChar w:fldCharType="end"/>
            </w:r>
          </w:hyperlink>
        </w:p>
        <w:p w14:paraId="714DACFF" w14:textId="4BB89FE9"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20" w:history="1">
            <w:r w:rsidRPr="005F5799">
              <w:rPr>
                <w:rStyle w:val="Hipervnculo"/>
                <w:noProof/>
                <w:lang w:val="es-ES_tradnl"/>
              </w:rPr>
              <w:t>2.1.4.</w:t>
            </w:r>
            <w:r>
              <w:rPr>
                <w:rFonts w:asciiTheme="minorHAnsi" w:eastAsiaTheme="minorEastAsia" w:hAnsiTheme="minorHAnsi" w:cstheme="minorBidi"/>
                <w:noProof/>
                <w:lang w:eastAsia="es-CO"/>
              </w:rPr>
              <w:tab/>
            </w:r>
            <w:r w:rsidRPr="005F5799">
              <w:rPr>
                <w:rStyle w:val="Hipervnculo"/>
                <w:noProof/>
                <w:lang w:val="es-ES_tradnl"/>
              </w:rPr>
              <w:t>Modelo Ising</w:t>
            </w:r>
            <w:r>
              <w:rPr>
                <w:noProof/>
                <w:webHidden/>
              </w:rPr>
              <w:tab/>
            </w:r>
            <w:r>
              <w:rPr>
                <w:noProof/>
                <w:webHidden/>
              </w:rPr>
              <w:fldChar w:fldCharType="begin"/>
            </w:r>
            <w:r>
              <w:rPr>
                <w:noProof/>
                <w:webHidden/>
              </w:rPr>
              <w:instrText xml:space="preserve"> PAGEREF _Toc99159420 \h </w:instrText>
            </w:r>
            <w:r>
              <w:rPr>
                <w:noProof/>
                <w:webHidden/>
              </w:rPr>
            </w:r>
            <w:r>
              <w:rPr>
                <w:noProof/>
                <w:webHidden/>
              </w:rPr>
              <w:fldChar w:fldCharType="separate"/>
            </w:r>
            <w:r>
              <w:rPr>
                <w:noProof/>
                <w:webHidden/>
              </w:rPr>
              <w:t>12</w:t>
            </w:r>
            <w:r>
              <w:rPr>
                <w:noProof/>
                <w:webHidden/>
              </w:rPr>
              <w:fldChar w:fldCharType="end"/>
            </w:r>
          </w:hyperlink>
        </w:p>
        <w:p w14:paraId="4BF2ACFF" w14:textId="0EC17E79"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22" w:history="1">
            <w:r w:rsidRPr="005F5799">
              <w:rPr>
                <w:rStyle w:val="Hipervnculo"/>
                <w:noProof/>
              </w:rPr>
              <w:t>2.2.</w:t>
            </w:r>
            <w:r>
              <w:rPr>
                <w:rFonts w:asciiTheme="minorHAnsi" w:eastAsiaTheme="minorEastAsia" w:hAnsiTheme="minorHAnsi" w:cstheme="minorBidi"/>
                <w:noProof/>
                <w:lang w:eastAsia="es-CO"/>
              </w:rPr>
              <w:tab/>
            </w:r>
            <w:r w:rsidRPr="005F5799">
              <w:rPr>
                <w:rStyle w:val="Hipervnculo"/>
                <w:noProof/>
              </w:rPr>
              <w:t>ESTADO DEL ARTE</w:t>
            </w:r>
            <w:r>
              <w:rPr>
                <w:noProof/>
                <w:webHidden/>
              </w:rPr>
              <w:tab/>
            </w:r>
            <w:r>
              <w:rPr>
                <w:noProof/>
                <w:webHidden/>
              </w:rPr>
              <w:fldChar w:fldCharType="begin"/>
            </w:r>
            <w:r>
              <w:rPr>
                <w:noProof/>
                <w:webHidden/>
              </w:rPr>
              <w:instrText xml:space="preserve"> PAGEREF _Toc99159422 \h </w:instrText>
            </w:r>
            <w:r>
              <w:rPr>
                <w:noProof/>
                <w:webHidden/>
              </w:rPr>
            </w:r>
            <w:r>
              <w:rPr>
                <w:noProof/>
                <w:webHidden/>
              </w:rPr>
              <w:fldChar w:fldCharType="separate"/>
            </w:r>
            <w:r>
              <w:rPr>
                <w:noProof/>
                <w:webHidden/>
              </w:rPr>
              <w:t>13</w:t>
            </w:r>
            <w:r>
              <w:rPr>
                <w:noProof/>
                <w:webHidden/>
              </w:rPr>
              <w:fldChar w:fldCharType="end"/>
            </w:r>
          </w:hyperlink>
        </w:p>
        <w:p w14:paraId="37E37DF1" w14:textId="396ADEA9"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24" w:history="1">
            <w:r w:rsidRPr="005F5799">
              <w:rPr>
                <w:rStyle w:val="Hipervnculo"/>
                <w:noProof/>
                <w:lang w:val="es-ES_tradnl"/>
              </w:rPr>
              <w:t>2.3.</w:t>
            </w:r>
            <w:r>
              <w:rPr>
                <w:rFonts w:asciiTheme="minorHAnsi" w:eastAsiaTheme="minorEastAsia" w:hAnsiTheme="minorHAnsi" w:cstheme="minorBidi"/>
                <w:noProof/>
                <w:lang w:eastAsia="es-CO"/>
              </w:rPr>
              <w:tab/>
            </w:r>
            <w:r w:rsidRPr="005F5799">
              <w:rPr>
                <w:rStyle w:val="Hipervnculo"/>
                <w:noProof/>
                <w:lang w:val="es-ES_tradnl"/>
              </w:rPr>
              <w:t>Trabajos previos en el ámbito de algoritmos clásicos</w:t>
            </w:r>
            <w:r>
              <w:rPr>
                <w:noProof/>
                <w:webHidden/>
              </w:rPr>
              <w:tab/>
            </w:r>
            <w:r>
              <w:rPr>
                <w:noProof/>
                <w:webHidden/>
              </w:rPr>
              <w:fldChar w:fldCharType="begin"/>
            </w:r>
            <w:r>
              <w:rPr>
                <w:noProof/>
                <w:webHidden/>
              </w:rPr>
              <w:instrText xml:space="preserve"> PAGEREF _Toc99159424 \h </w:instrText>
            </w:r>
            <w:r>
              <w:rPr>
                <w:noProof/>
                <w:webHidden/>
              </w:rPr>
            </w:r>
            <w:r>
              <w:rPr>
                <w:noProof/>
                <w:webHidden/>
              </w:rPr>
              <w:fldChar w:fldCharType="separate"/>
            </w:r>
            <w:r>
              <w:rPr>
                <w:noProof/>
                <w:webHidden/>
              </w:rPr>
              <w:t>13</w:t>
            </w:r>
            <w:r>
              <w:rPr>
                <w:noProof/>
                <w:webHidden/>
              </w:rPr>
              <w:fldChar w:fldCharType="end"/>
            </w:r>
          </w:hyperlink>
        </w:p>
        <w:p w14:paraId="2D634F15" w14:textId="2467A861"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26" w:history="1">
            <w:r w:rsidRPr="005F5799">
              <w:rPr>
                <w:rStyle w:val="Hipervnculo"/>
                <w:noProof/>
                <w:lang w:val="es-ES_tradnl"/>
              </w:rPr>
              <w:t>2.3.1.</w:t>
            </w:r>
            <w:r>
              <w:rPr>
                <w:rFonts w:asciiTheme="minorHAnsi" w:eastAsiaTheme="minorEastAsia" w:hAnsiTheme="minorHAnsi" w:cstheme="minorBidi"/>
                <w:noProof/>
                <w:lang w:eastAsia="es-CO"/>
              </w:rPr>
              <w:tab/>
            </w:r>
            <w:r w:rsidRPr="005F5799">
              <w:rPr>
                <w:rStyle w:val="Hipervnculo"/>
                <w:noProof/>
                <w:lang w:val="es-ES_tradnl"/>
              </w:rPr>
              <w:t>Trabajos previos en el ámbito de computación cuántica</w:t>
            </w:r>
            <w:r>
              <w:rPr>
                <w:noProof/>
                <w:webHidden/>
              </w:rPr>
              <w:tab/>
            </w:r>
            <w:r>
              <w:rPr>
                <w:noProof/>
                <w:webHidden/>
              </w:rPr>
              <w:fldChar w:fldCharType="begin"/>
            </w:r>
            <w:r>
              <w:rPr>
                <w:noProof/>
                <w:webHidden/>
              </w:rPr>
              <w:instrText xml:space="preserve"> PAGEREF _Toc99159426 \h </w:instrText>
            </w:r>
            <w:r>
              <w:rPr>
                <w:noProof/>
                <w:webHidden/>
              </w:rPr>
            </w:r>
            <w:r>
              <w:rPr>
                <w:noProof/>
                <w:webHidden/>
              </w:rPr>
              <w:fldChar w:fldCharType="separate"/>
            </w:r>
            <w:r>
              <w:rPr>
                <w:noProof/>
                <w:webHidden/>
              </w:rPr>
              <w:t>16</w:t>
            </w:r>
            <w:r>
              <w:rPr>
                <w:noProof/>
                <w:webHidden/>
              </w:rPr>
              <w:fldChar w:fldCharType="end"/>
            </w:r>
          </w:hyperlink>
        </w:p>
        <w:p w14:paraId="55DDABE0" w14:textId="5CCF1790"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27" w:history="1">
            <w:r w:rsidRPr="005F5799">
              <w:rPr>
                <w:rStyle w:val="Hipervnculo"/>
                <w:noProof/>
              </w:rPr>
              <w:t>2.3.2.</w:t>
            </w:r>
            <w:r>
              <w:rPr>
                <w:rFonts w:asciiTheme="minorHAnsi" w:eastAsiaTheme="minorEastAsia" w:hAnsiTheme="minorHAnsi" w:cstheme="minorBidi"/>
                <w:noProof/>
                <w:lang w:eastAsia="es-CO"/>
              </w:rPr>
              <w:tab/>
            </w:r>
            <w:r w:rsidRPr="005F5799">
              <w:rPr>
                <w:rStyle w:val="Hipervnculo"/>
                <w:noProof/>
              </w:rPr>
              <w:t>Selección de algoritmos y métricas de comparación</w:t>
            </w:r>
            <w:r>
              <w:rPr>
                <w:noProof/>
                <w:webHidden/>
              </w:rPr>
              <w:tab/>
            </w:r>
            <w:r>
              <w:rPr>
                <w:noProof/>
                <w:webHidden/>
              </w:rPr>
              <w:fldChar w:fldCharType="begin"/>
            </w:r>
            <w:r>
              <w:rPr>
                <w:noProof/>
                <w:webHidden/>
              </w:rPr>
              <w:instrText xml:space="preserve"> PAGEREF _Toc99159427 \h </w:instrText>
            </w:r>
            <w:r>
              <w:rPr>
                <w:noProof/>
                <w:webHidden/>
              </w:rPr>
            </w:r>
            <w:r>
              <w:rPr>
                <w:noProof/>
                <w:webHidden/>
              </w:rPr>
              <w:fldChar w:fldCharType="separate"/>
            </w:r>
            <w:r>
              <w:rPr>
                <w:noProof/>
                <w:webHidden/>
              </w:rPr>
              <w:t>17</w:t>
            </w:r>
            <w:r>
              <w:rPr>
                <w:noProof/>
                <w:webHidden/>
              </w:rPr>
              <w:fldChar w:fldCharType="end"/>
            </w:r>
          </w:hyperlink>
        </w:p>
        <w:p w14:paraId="341782A6" w14:textId="5433F749" w:rsidR="00683653" w:rsidRDefault="00683653">
          <w:pPr>
            <w:pStyle w:val="TDC1"/>
            <w:tabs>
              <w:tab w:val="right" w:leader="dot" w:pos="8828"/>
            </w:tabs>
            <w:rPr>
              <w:rFonts w:asciiTheme="minorHAnsi" w:eastAsiaTheme="minorEastAsia" w:hAnsiTheme="minorHAnsi" w:cstheme="minorBidi"/>
              <w:noProof/>
              <w:lang w:eastAsia="es-CO"/>
            </w:rPr>
          </w:pPr>
          <w:hyperlink w:anchor="_Toc99159428" w:history="1">
            <w:r w:rsidRPr="005F5799">
              <w:rPr>
                <w:rStyle w:val="Hipervnculo"/>
                <w:rFonts w:eastAsia="Arial"/>
                <w:noProof/>
              </w:rPr>
              <w:t>CAPÍTULO 3</w:t>
            </w:r>
            <w:r>
              <w:rPr>
                <w:noProof/>
                <w:webHidden/>
              </w:rPr>
              <w:tab/>
            </w:r>
            <w:r>
              <w:rPr>
                <w:noProof/>
                <w:webHidden/>
              </w:rPr>
              <w:fldChar w:fldCharType="begin"/>
            </w:r>
            <w:r>
              <w:rPr>
                <w:noProof/>
                <w:webHidden/>
              </w:rPr>
              <w:instrText xml:space="preserve"> PAGEREF _Toc99159428 \h </w:instrText>
            </w:r>
            <w:r>
              <w:rPr>
                <w:noProof/>
                <w:webHidden/>
              </w:rPr>
            </w:r>
            <w:r>
              <w:rPr>
                <w:noProof/>
                <w:webHidden/>
              </w:rPr>
              <w:fldChar w:fldCharType="separate"/>
            </w:r>
            <w:r>
              <w:rPr>
                <w:noProof/>
                <w:webHidden/>
              </w:rPr>
              <w:t>18</w:t>
            </w:r>
            <w:r>
              <w:rPr>
                <w:noProof/>
                <w:webHidden/>
              </w:rPr>
              <w:fldChar w:fldCharType="end"/>
            </w:r>
          </w:hyperlink>
        </w:p>
        <w:p w14:paraId="04FBDEB8" w14:textId="6C5F2BD0" w:rsidR="00683653" w:rsidRDefault="00683653">
          <w:pPr>
            <w:pStyle w:val="TDC1"/>
            <w:tabs>
              <w:tab w:val="left" w:pos="440"/>
              <w:tab w:val="right" w:leader="dot" w:pos="8828"/>
            </w:tabs>
            <w:rPr>
              <w:rFonts w:asciiTheme="minorHAnsi" w:eastAsiaTheme="minorEastAsia" w:hAnsiTheme="minorHAnsi" w:cstheme="minorBidi"/>
              <w:noProof/>
              <w:lang w:eastAsia="es-CO"/>
            </w:rPr>
          </w:pPr>
          <w:hyperlink w:anchor="_Toc99159429" w:history="1">
            <w:r w:rsidRPr="005F5799">
              <w:rPr>
                <w:rStyle w:val="Hipervnculo"/>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rFonts w:asciiTheme="minorHAnsi" w:eastAsiaTheme="minorEastAsia" w:hAnsiTheme="minorHAnsi" w:cstheme="minorBidi"/>
                <w:noProof/>
                <w:lang w:eastAsia="es-CO"/>
              </w:rPr>
              <w:tab/>
            </w:r>
            <w:r w:rsidRPr="005F5799">
              <w:rPr>
                <w:rStyle w:val="Hipervnculo"/>
                <w:noProof/>
              </w:rPr>
              <w:t>MARCO DE TRABAJO PARA REALIZAR LA EVALUACION Y COMPARACION DE LOS ALGORITMOS SELECCIONADOS</w:t>
            </w:r>
            <w:r>
              <w:rPr>
                <w:noProof/>
                <w:webHidden/>
              </w:rPr>
              <w:tab/>
            </w:r>
            <w:r>
              <w:rPr>
                <w:noProof/>
                <w:webHidden/>
              </w:rPr>
              <w:fldChar w:fldCharType="begin"/>
            </w:r>
            <w:r>
              <w:rPr>
                <w:noProof/>
                <w:webHidden/>
              </w:rPr>
              <w:instrText xml:space="preserve"> PAGEREF _Toc99159429 \h </w:instrText>
            </w:r>
            <w:r>
              <w:rPr>
                <w:noProof/>
                <w:webHidden/>
              </w:rPr>
            </w:r>
            <w:r>
              <w:rPr>
                <w:noProof/>
                <w:webHidden/>
              </w:rPr>
              <w:fldChar w:fldCharType="separate"/>
            </w:r>
            <w:r>
              <w:rPr>
                <w:noProof/>
                <w:webHidden/>
              </w:rPr>
              <w:t>18</w:t>
            </w:r>
            <w:r>
              <w:rPr>
                <w:noProof/>
                <w:webHidden/>
              </w:rPr>
              <w:fldChar w:fldCharType="end"/>
            </w:r>
          </w:hyperlink>
        </w:p>
        <w:p w14:paraId="4D9BE61A" w14:textId="1F9F7436"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30" w:history="1">
            <w:r w:rsidRPr="005F5799">
              <w:rPr>
                <w:rStyle w:val="Hipervnculo"/>
                <w:noProof/>
              </w:rPr>
              <w:t>3.1.</w:t>
            </w:r>
            <w:r>
              <w:rPr>
                <w:rFonts w:asciiTheme="minorHAnsi" w:eastAsiaTheme="minorEastAsia" w:hAnsiTheme="minorHAnsi" w:cstheme="minorBidi"/>
                <w:noProof/>
                <w:lang w:eastAsia="es-CO"/>
              </w:rPr>
              <w:tab/>
            </w:r>
            <w:r w:rsidRPr="005F5799">
              <w:rPr>
                <w:rStyle w:val="Hipervnculo"/>
                <w:noProof/>
              </w:rPr>
              <w:t>DESCRIPCION DEL MARCO DE TRABAJO</w:t>
            </w:r>
            <w:r>
              <w:rPr>
                <w:noProof/>
                <w:webHidden/>
              </w:rPr>
              <w:tab/>
            </w:r>
            <w:r>
              <w:rPr>
                <w:noProof/>
                <w:webHidden/>
              </w:rPr>
              <w:fldChar w:fldCharType="begin"/>
            </w:r>
            <w:r>
              <w:rPr>
                <w:noProof/>
                <w:webHidden/>
              </w:rPr>
              <w:instrText xml:space="preserve"> PAGEREF _Toc99159430 \h </w:instrText>
            </w:r>
            <w:r>
              <w:rPr>
                <w:noProof/>
                <w:webHidden/>
              </w:rPr>
            </w:r>
            <w:r>
              <w:rPr>
                <w:noProof/>
                <w:webHidden/>
              </w:rPr>
              <w:fldChar w:fldCharType="separate"/>
            </w:r>
            <w:r>
              <w:rPr>
                <w:noProof/>
                <w:webHidden/>
              </w:rPr>
              <w:t>18</w:t>
            </w:r>
            <w:r>
              <w:rPr>
                <w:noProof/>
                <w:webHidden/>
              </w:rPr>
              <w:fldChar w:fldCharType="end"/>
            </w:r>
          </w:hyperlink>
        </w:p>
        <w:p w14:paraId="70D74231" w14:textId="0645937B" w:rsidR="00683653" w:rsidRDefault="00683653">
          <w:pPr>
            <w:pStyle w:val="TDC1"/>
            <w:tabs>
              <w:tab w:val="left" w:pos="1100"/>
              <w:tab w:val="right" w:leader="dot" w:pos="8828"/>
            </w:tabs>
            <w:rPr>
              <w:rFonts w:asciiTheme="minorHAnsi" w:eastAsiaTheme="minorEastAsia" w:hAnsiTheme="minorHAnsi" w:cstheme="minorBidi"/>
              <w:noProof/>
              <w:lang w:eastAsia="es-CO"/>
            </w:rPr>
          </w:pPr>
          <w:hyperlink w:anchor="_Toc99159431" w:history="1">
            <w:r w:rsidRPr="005F5799">
              <w:rPr>
                <w:rStyle w:val="Hipervnculo"/>
                <w:noProof/>
              </w:rPr>
              <w:t>Figura1.</w:t>
            </w:r>
            <w:r>
              <w:rPr>
                <w:rFonts w:asciiTheme="minorHAnsi" w:eastAsiaTheme="minorEastAsia" w:hAnsiTheme="minorHAnsi" w:cstheme="minorBidi"/>
                <w:noProof/>
                <w:lang w:eastAsia="es-CO"/>
              </w:rPr>
              <w:tab/>
            </w:r>
            <w:r w:rsidRPr="005F5799">
              <w:rPr>
                <w:rStyle w:val="Hipervnculo"/>
                <w:noProof/>
              </w:rPr>
              <w:t>Algoritmo implementado</w:t>
            </w:r>
            <w:r>
              <w:rPr>
                <w:noProof/>
                <w:webHidden/>
              </w:rPr>
              <w:tab/>
            </w:r>
            <w:r>
              <w:rPr>
                <w:noProof/>
                <w:webHidden/>
              </w:rPr>
              <w:fldChar w:fldCharType="begin"/>
            </w:r>
            <w:r>
              <w:rPr>
                <w:noProof/>
                <w:webHidden/>
              </w:rPr>
              <w:instrText xml:space="preserve"> PAGEREF _Toc99159431 \h </w:instrText>
            </w:r>
            <w:r>
              <w:rPr>
                <w:noProof/>
                <w:webHidden/>
              </w:rPr>
            </w:r>
            <w:r>
              <w:rPr>
                <w:noProof/>
                <w:webHidden/>
              </w:rPr>
              <w:fldChar w:fldCharType="separate"/>
            </w:r>
            <w:r>
              <w:rPr>
                <w:noProof/>
                <w:webHidden/>
              </w:rPr>
              <w:t>19</w:t>
            </w:r>
            <w:r>
              <w:rPr>
                <w:noProof/>
                <w:webHidden/>
              </w:rPr>
              <w:fldChar w:fldCharType="end"/>
            </w:r>
          </w:hyperlink>
        </w:p>
        <w:p w14:paraId="0D134E56" w14:textId="642AF40D"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32" w:history="1">
            <w:r w:rsidRPr="005F5799">
              <w:rPr>
                <w:rStyle w:val="Hipervnculo"/>
                <w:noProof/>
              </w:rPr>
              <w:t>3.1.1.</w:t>
            </w:r>
            <w:r>
              <w:rPr>
                <w:rFonts w:asciiTheme="minorHAnsi" w:eastAsiaTheme="minorEastAsia" w:hAnsiTheme="minorHAnsi" w:cstheme="minorBidi"/>
                <w:noProof/>
                <w:lang w:eastAsia="es-CO"/>
              </w:rPr>
              <w:tab/>
            </w:r>
            <w:r w:rsidRPr="005F5799">
              <w:rPr>
                <w:rStyle w:val="Hipervnculo"/>
                <w:noProof/>
              </w:rPr>
              <w:t>Modulo principal (main)</w:t>
            </w:r>
            <w:r>
              <w:rPr>
                <w:noProof/>
                <w:webHidden/>
              </w:rPr>
              <w:tab/>
            </w:r>
            <w:r>
              <w:rPr>
                <w:noProof/>
                <w:webHidden/>
              </w:rPr>
              <w:fldChar w:fldCharType="begin"/>
            </w:r>
            <w:r>
              <w:rPr>
                <w:noProof/>
                <w:webHidden/>
              </w:rPr>
              <w:instrText xml:space="preserve"> PAGEREF _Toc99159432 \h </w:instrText>
            </w:r>
            <w:r>
              <w:rPr>
                <w:noProof/>
                <w:webHidden/>
              </w:rPr>
            </w:r>
            <w:r>
              <w:rPr>
                <w:noProof/>
                <w:webHidden/>
              </w:rPr>
              <w:fldChar w:fldCharType="separate"/>
            </w:r>
            <w:r>
              <w:rPr>
                <w:noProof/>
                <w:webHidden/>
              </w:rPr>
              <w:t>20</w:t>
            </w:r>
            <w:r>
              <w:rPr>
                <w:noProof/>
                <w:webHidden/>
              </w:rPr>
              <w:fldChar w:fldCharType="end"/>
            </w:r>
          </w:hyperlink>
        </w:p>
        <w:p w14:paraId="38B0E886" w14:textId="319FFC9E" w:rsidR="00683653" w:rsidRDefault="00683653">
          <w:pPr>
            <w:pStyle w:val="TDC1"/>
            <w:tabs>
              <w:tab w:val="left" w:pos="1100"/>
              <w:tab w:val="right" w:leader="dot" w:pos="8828"/>
            </w:tabs>
            <w:rPr>
              <w:rFonts w:asciiTheme="minorHAnsi" w:eastAsiaTheme="minorEastAsia" w:hAnsiTheme="minorHAnsi" w:cstheme="minorBidi"/>
              <w:noProof/>
              <w:lang w:eastAsia="es-CO"/>
            </w:rPr>
          </w:pPr>
          <w:hyperlink w:anchor="_Toc99159433" w:history="1">
            <w:r w:rsidRPr="005F5799">
              <w:rPr>
                <w:rStyle w:val="Hipervnculo"/>
                <w:noProof/>
              </w:rPr>
              <w:t>Figura2.</w:t>
            </w:r>
            <w:r>
              <w:rPr>
                <w:rFonts w:asciiTheme="minorHAnsi" w:eastAsiaTheme="minorEastAsia" w:hAnsiTheme="minorHAnsi" w:cstheme="minorBidi"/>
                <w:noProof/>
                <w:lang w:eastAsia="es-CO"/>
              </w:rPr>
              <w:tab/>
            </w:r>
            <w:r w:rsidRPr="005F5799">
              <w:rPr>
                <w:rStyle w:val="Hipervnculo"/>
                <w:noProof/>
              </w:rPr>
              <w:t>Clases pertenecientes al módulo principal</w:t>
            </w:r>
            <w:r>
              <w:rPr>
                <w:noProof/>
                <w:webHidden/>
              </w:rPr>
              <w:tab/>
            </w:r>
            <w:r>
              <w:rPr>
                <w:noProof/>
                <w:webHidden/>
              </w:rPr>
              <w:fldChar w:fldCharType="begin"/>
            </w:r>
            <w:r>
              <w:rPr>
                <w:noProof/>
                <w:webHidden/>
              </w:rPr>
              <w:instrText xml:space="preserve"> PAGEREF _Toc99159433 \h </w:instrText>
            </w:r>
            <w:r>
              <w:rPr>
                <w:noProof/>
                <w:webHidden/>
              </w:rPr>
            </w:r>
            <w:r>
              <w:rPr>
                <w:noProof/>
                <w:webHidden/>
              </w:rPr>
              <w:fldChar w:fldCharType="separate"/>
            </w:r>
            <w:r>
              <w:rPr>
                <w:noProof/>
                <w:webHidden/>
              </w:rPr>
              <w:t>20</w:t>
            </w:r>
            <w:r>
              <w:rPr>
                <w:noProof/>
                <w:webHidden/>
              </w:rPr>
              <w:fldChar w:fldCharType="end"/>
            </w:r>
          </w:hyperlink>
        </w:p>
        <w:p w14:paraId="75D527C1" w14:textId="1F73BF24" w:rsidR="00683653" w:rsidRDefault="00683653">
          <w:pPr>
            <w:pStyle w:val="TDC4"/>
            <w:tabs>
              <w:tab w:val="left" w:pos="1760"/>
              <w:tab w:val="right" w:leader="dot" w:pos="8828"/>
            </w:tabs>
            <w:rPr>
              <w:noProof/>
            </w:rPr>
          </w:pPr>
          <w:hyperlink w:anchor="_Toc99159434" w:history="1">
            <w:r w:rsidRPr="005F5799">
              <w:rPr>
                <w:rStyle w:val="Hipervnculo"/>
                <w:noProof/>
              </w:rPr>
              <w:t>3.1.1.1.</w:t>
            </w:r>
            <w:r>
              <w:rPr>
                <w:noProof/>
              </w:rPr>
              <w:tab/>
            </w:r>
            <w:r w:rsidRPr="005F5799">
              <w:rPr>
                <w:rStyle w:val="Hipervnculo"/>
                <w:noProof/>
              </w:rPr>
              <w:t>Submódulo de argumentos</w:t>
            </w:r>
            <w:r>
              <w:rPr>
                <w:noProof/>
                <w:webHidden/>
              </w:rPr>
              <w:tab/>
            </w:r>
            <w:r>
              <w:rPr>
                <w:noProof/>
                <w:webHidden/>
              </w:rPr>
              <w:fldChar w:fldCharType="begin"/>
            </w:r>
            <w:r>
              <w:rPr>
                <w:noProof/>
                <w:webHidden/>
              </w:rPr>
              <w:instrText xml:space="preserve"> PAGEREF _Toc99159434 \h </w:instrText>
            </w:r>
            <w:r>
              <w:rPr>
                <w:noProof/>
                <w:webHidden/>
              </w:rPr>
            </w:r>
            <w:r>
              <w:rPr>
                <w:noProof/>
                <w:webHidden/>
              </w:rPr>
              <w:fldChar w:fldCharType="separate"/>
            </w:r>
            <w:r>
              <w:rPr>
                <w:noProof/>
                <w:webHidden/>
              </w:rPr>
              <w:t>20</w:t>
            </w:r>
            <w:r>
              <w:rPr>
                <w:noProof/>
                <w:webHidden/>
              </w:rPr>
              <w:fldChar w:fldCharType="end"/>
            </w:r>
          </w:hyperlink>
        </w:p>
        <w:p w14:paraId="0D631778" w14:textId="55A074C3" w:rsidR="00683653" w:rsidRDefault="00683653">
          <w:pPr>
            <w:pStyle w:val="TDC4"/>
            <w:tabs>
              <w:tab w:val="left" w:pos="1760"/>
              <w:tab w:val="right" w:leader="dot" w:pos="8828"/>
            </w:tabs>
            <w:rPr>
              <w:noProof/>
            </w:rPr>
          </w:pPr>
          <w:hyperlink w:anchor="_Toc99159435" w:history="1">
            <w:r w:rsidRPr="005F5799">
              <w:rPr>
                <w:rStyle w:val="Hipervnculo"/>
                <w:noProof/>
              </w:rPr>
              <w:t>3.1.1.2.</w:t>
            </w:r>
            <w:r>
              <w:rPr>
                <w:noProof/>
              </w:rPr>
              <w:tab/>
            </w:r>
            <w:r w:rsidRPr="005F5799">
              <w:rPr>
                <w:rStyle w:val="Hipervnculo"/>
                <w:noProof/>
              </w:rPr>
              <w:t>Submódulo principal (main)</w:t>
            </w:r>
            <w:r>
              <w:rPr>
                <w:noProof/>
                <w:webHidden/>
              </w:rPr>
              <w:tab/>
            </w:r>
            <w:r>
              <w:rPr>
                <w:noProof/>
                <w:webHidden/>
              </w:rPr>
              <w:fldChar w:fldCharType="begin"/>
            </w:r>
            <w:r>
              <w:rPr>
                <w:noProof/>
                <w:webHidden/>
              </w:rPr>
              <w:instrText xml:space="preserve"> PAGEREF _Toc99159435 \h </w:instrText>
            </w:r>
            <w:r>
              <w:rPr>
                <w:noProof/>
                <w:webHidden/>
              </w:rPr>
            </w:r>
            <w:r>
              <w:rPr>
                <w:noProof/>
                <w:webHidden/>
              </w:rPr>
              <w:fldChar w:fldCharType="separate"/>
            </w:r>
            <w:r>
              <w:rPr>
                <w:noProof/>
                <w:webHidden/>
              </w:rPr>
              <w:t>21</w:t>
            </w:r>
            <w:r>
              <w:rPr>
                <w:noProof/>
                <w:webHidden/>
              </w:rPr>
              <w:fldChar w:fldCharType="end"/>
            </w:r>
          </w:hyperlink>
        </w:p>
        <w:p w14:paraId="2D880FEA" w14:textId="138BFD79"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36" w:history="1">
            <w:r w:rsidRPr="005F5799">
              <w:rPr>
                <w:rStyle w:val="Hipervnculo"/>
                <w:noProof/>
              </w:rPr>
              <w:t>3.1.2.</w:t>
            </w:r>
            <w:r>
              <w:rPr>
                <w:rFonts w:asciiTheme="minorHAnsi" w:eastAsiaTheme="minorEastAsia" w:hAnsiTheme="minorHAnsi" w:cstheme="minorBidi"/>
                <w:noProof/>
                <w:lang w:eastAsia="es-CO"/>
              </w:rPr>
              <w:tab/>
            </w:r>
            <w:r w:rsidRPr="005F5799">
              <w:rPr>
                <w:rStyle w:val="Hipervnculo"/>
                <w:noProof/>
              </w:rPr>
              <w:t>Modulo generador</w:t>
            </w:r>
            <w:r>
              <w:rPr>
                <w:noProof/>
                <w:webHidden/>
              </w:rPr>
              <w:tab/>
            </w:r>
            <w:r>
              <w:rPr>
                <w:noProof/>
                <w:webHidden/>
              </w:rPr>
              <w:fldChar w:fldCharType="begin"/>
            </w:r>
            <w:r>
              <w:rPr>
                <w:noProof/>
                <w:webHidden/>
              </w:rPr>
              <w:instrText xml:space="preserve"> PAGEREF _Toc99159436 \h </w:instrText>
            </w:r>
            <w:r>
              <w:rPr>
                <w:noProof/>
                <w:webHidden/>
              </w:rPr>
            </w:r>
            <w:r>
              <w:rPr>
                <w:noProof/>
                <w:webHidden/>
              </w:rPr>
              <w:fldChar w:fldCharType="separate"/>
            </w:r>
            <w:r>
              <w:rPr>
                <w:noProof/>
                <w:webHidden/>
              </w:rPr>
              <w:t>21</w:t>
            </w:r>
            <w:r>
              <w:rPr>
                <w:noProof/>
                <w:webHidden/>
              </w:rPr>
              <w:fldChar w:fldCharType="end"/>
            </w:r>
          </w:hyperlink>
        </w:p>
        <w:p w14:paraId="57D75C1F" w14:textId="6E4C0A6D" w:rsidR="00683653" w:rsidRDefault="00683653">
          <w:pPr>
            <w:pStyle w:val="TDC1"/>
            <w:tabs>
              <w:tab w:val="left" w:pos="1100"/>
              <w:tab w:val="right" w:leader="dot" w:pos="8828"/>
            </w:tabs>
            <w:rPr>
              <w:rFonts w:asciiTheme="minorHAnsi" w:eastAsiaTheme="minorEastAsia" w:hAnsiTheme="minorHAnsi" w:cstheme="minorBidi"/>
              <w:noProof/>
              <w:lang w:eastAsia="es-CO"/>
            </w:rPr>
          </w:pPr>
          <w:hyperlink w:anchor="_Toc99159437" w:history="1">
            <w:r w:rsidRPr="005F5799">
              <w:rPr>
                <w:rStyle w:val="Hipervnculo"/>
                <w:noProof/>
              </w:rPr>
              <w:t>Figura3.</w:t>
            </w:r>
            <w:r>
              <w:rPr>
                <w:rFonts w:asciiTheme="minorHAnsi" w:eastAsiaTheme="minorEastAsia" w:hAnsiTheme="minorHAnsi" w:cstheme="minorBidi"/>
                <w:noProof/>
                <w:lang w:eastAsia="es-CO"/>
              </w:rPr>
              <w:tab/>
            </w:r>
            <w:r w:rsidRPr="005F5799">
              <w:rPr>
                <w:rStyle w:val="Hipervnculo"/>
                <w:noProof/>
              </w:rPr>
              <w:t>Modulo generador</w:t>
            </w:r>
            <w:r>
              <w:rPr>
                <w:noProof/>
                <w:webHidden/>
              </w:rPr>
              <w:tab/>
            </w:r>
            <w:r>
              <w:rPr>
                <w:noProof/>
                <w:webHidden/>
              </w:rPr>
              <w:fldChar w:fldCharType="begin"/>
            </w:r>
            <w:r>
              <w:rPr>
                <w:noProof/>
                <w:webHidden/>
              </w:rPr>
              <w:instrText xml:space="preserve"> PAGEREF _Toc99159437 \h </w:instrText>
            </w:r>
            <w:r>
              <w:rPr>
                <w:noProof/>
                <w:webHidden/>
              </w:rPr>
            </w:r>
            <w:r>
              <w:rPr>
                <w:noProof/>
                <w:webHidden/>
              </w:rPr>
              <w:fldChar w:fldCharType="separate"/>
            </w:r>
            <w:r>
              <w:rPr>
                <w:noProof/>
                <w:webHidden/>
              </w:rPr>
              <w:t>22</w:t>
            </w:r>
            <w:r>
              <w:rPr>
                <w:noProof/>
                <w:webHidden/>
              </w:rPr>
              <w:fldChar w:fldCharType="end"/>
            </w:r>
          </w:hyperlink>
        </w:p>
        <w:p w14:paraId="7BF6027A" w14:textId="652DC76C" w:rsidR="00683653" w:rsidRDefault="00683653">
          <w:pPr>
            <w:pStyle w:val="TDC4"/>
            <w:tabs>
              <w:tab w:val="left" w:pos="1760"/>
              <w:tab w:val="right" w:leader="dot" w:pos="8828"/>
            </w:tabs>
            <w:rPr>
              <w:noProof/>
            </w:rPr>
          </w:pPr>
          <w:hyperlink w:anchor="_Toc99159440" w:history="1">
            <w:r w:rsidRPr="005F5799">
              <w:rPr>
                <w:rStyle w:val="Hipervnculo"/>
                <w:noProof/>
              </w:rPr>
              <w:t>3.1.2.1.</w:t>
            </w:r>
            <w:r>
              <w:rPr>
                <w:noProof/>
              </w:rPr>
              <w:tab/>
            </w:r>
            <w:r w:rsidRPr="005F5799">
              <w:rPr>
                <w:rStyle w:val="Hipervnculo"/>
                <w:noProof/>
              </w:rPr>
              <w:t>Conjunto de datos</w:t>
            </w:r>
            <w:r>
              <w:rPr>
                <w:noProof/>
                <w:webHidden/>
              </w:rPr>
              <w:tab/>
            </w:r>
            <w:r>
              <w:rPr>
                <w:noProof/>
                <w:webHidden/>
              </w:rPr>
              <w:fldChar w:fldCharType="begin"/>
            </w:r>
            <w:r>
              <w:rPr>
                <w:noProof/>
                <w:webHidden/>
              </w:rPr>
              <w:instrText xml:space="preserve"> PAGEREF _Toc99159440 \h </w:instrText>
            </w:r>
            <w:r>
              <w:rPr>
                <w:noProof/>
                <w:webHidden/>
              </w:rPr>
            </w:r>
            <w:r>
              <w:rPr>
                <w:noProof/>
                <w:webHidden/>
              </w:rPr>
              <w:fldChar w:fldCharType="separate"/>
            </w:r>
            <w:r>
              <w:rPr>
                <w:noProof/>
                <w:webHidden/>
              </w:rPr>
              <w:t>22</w:t>
            </w:r>
            <w:r>
              <w:rPr>
                <w:noProof/>
                <w:webHidden/>
              </w:rPr>
              <w:fldChar w:fldCharType="end"/>
            </w:r>
          </w:hyperlink>
        </w:p>
        <w:p w14:paraId="27C9EDC5" w14:textId="749DD24B" w:rsidR="00683653" w:rsidRDefault="00683653">
          <w:pPr>
            <w:pStyle w:val="TDC4"/>
            <w:tabs>
              <w:tab w:val="left" w:pos="1760"/>
              <w:tab w:val="right" w:leader="dot" w:pos="8828"/>
            </w:tabs>
            <w:rPr>
              <w:noProof/>
            </w:rPr>
          </w:pPr>
          <w:hyperlink w:anchor="_Toc99159446" w:history="1">
            <w:r w:rsidRPr="005F5799">
              <w:rPr>
                <w:rStyle w:val="Hipervnculo"/>
                <w:noProof/>
              </w:rPr>
              <w:t>3.1.2.2.</w:t>
            </w:r>
            <w:r>
              <w:rPr>
                <w:noProof/>
              </w:rPr>
              <w:tab/>
            </w:r>
            <w:r w:rsidRPr="005F5799">
              <w:rPr>
                <w:rStyle w:val="Hipervnculo"/>
                <w:noProof/>
              </w:rPr>
              <w:t>Generación del conjunto de datos</w:t>
            </w:r>
            <w:r>
              <w:rPr>
                <w:noProof/>
                <w:webHidden/>
              </w:rPr>
              <w:tab/>
            </w:r>
            <w:r>
              <w:rPr>
                <w:noProof/>
                <w:webHidden/>
              </w:rPr>
              <w:fldChar w:fldCharType="begin"/>
            </w:r>
            <w:r>
              <w:rPr>
                <w:noProof/>
                <w:webHidden/>
              </w:rPr>
              <w:instrText xml:space="preserve"> PAGEREF _Toc99159446 \h </w:instrText>
            </w:r>
            <w:r>
              <w:rPr>
                <w:noProof/>
                <w:webHidden/>
              </w:rPr>
            </w:r>
            <w:r>
              <w:rPr>
                <w:noProof/>
                <w:webHidden/>
              </w:rPr>
              <w:fldChar w:fldCharType="separate"/>
            </w:r>
            <w:r>
              <w:rPr>
                <w:noProof/>
                <w:webHidden/>
              </w:rPr>
              <w:t>23</w:t>
            </w:r>
            <w:r>
              <w:rPr>
                <w:noProof/>
                <w:webHidden/>
              </w:rPr>
              <w:fldChar w:fldCharType="end"/>
            </w:r>
          </w:hyperlink>
        </w:p>
        <w:p w14:paraId="08B36454" w14:textId="2E2F56E7"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47" w:history="1">
            <w:r w:rsidRPr="005F5799">
              <w:rPr>
                <w:rStyle w:val="Hipervnculo"/>
                <w:noProof/>
              </w:rPr>
              <w:t>3.1.3.</w:t>
            </w:r>
            <w:r>
              <w:rPr>
                <w:rFonts w:asciiTheme="minorHAnsi" w:eastAsiaTheme="minorEastAsia" w:hAnsiTheme="minorHAnsi" w:cstheme="minorBidi"/>
                <w:noProof/>
                <w:lang w:eastAsia="es-CO"/>
              </w:rPr>
              <w:tab/>
            </w:r>
            <w:r w:rsidRPr="005F5799">
              <w:rPr>
                <w:rStyle w:val="Hipervnculo"/>
                <w:noProof/>
              </w:rPr>
              <w:t>Módulo de archivos</w:t>
            </w:r>
            <w:r>
              <w:rPr>
                <w:noProof/>
                <w:webHidden/>
              </w:rPr>
              <w:tab/>
            </w:r>
            <w:r>
              <w:rPr>
                <w:noProof/>
                <w:webHidden/>
              </w:rPr>
              <w:fldChar w:fldCharType="begin"/>
            </w:r>
            <w:r>
              <w:rPr>
                <w:noProof/>
                <w:webHidden/>
              </w:rPr>
              <w:instrText xml:space="preserve"> PAGEREF _Toc99159447 \h </w:instrText>
            </w:r>
            <w:r>
              <w:rPr>
                <w:noProof/>
                <w:webHidden/>
              </w:rPr>
            </w:r>
            <w:r>
              <w:rPr>
                <w:noProof/>
                <w:webHidden/>
              </w:rPr>
              <w:fldChar w:fldCharType="separate"/>
            </w:r>
            <w:r>
              <w:rPr>
                <w:noProof/>
                <w:webHidden/>
              </w:rPr>
              <w:t>24</w:t>
            </w:r>
            <w:r>
              <w:rPr>
                <w:noProof/>
                <w:webHidden/>
              </w:rPr>
              <w:fldChar w:fldCharType="end"/>
            </w:r>
          </w:hyperlink>
        </w:p>
        <w:p w14:paraId="651CA21C" w14:textId="3FD67E48" w:rsidR="00683653" w:rsidRDefault="00683653">
          <w:pPr>
            <w:pStyle w:val="TDC1"/>
            <w:tabs>
              <w:tab w:val="left" w:pos="1100"/>
              <w:tab w:val="right" w:leader="dot" w:pos="8828"/>
            </w:tabs>
            <w:rPr>
              <w:rFonts w:asciiTheme="minorHAnsi" w:eastAsiaTheme="minorEastAsia" w:hAnsiTheme="minorHAnsi" w:cstheme="minorBidi"/>
              <w:noProof/>
              <w:lang w:eastAsia="es-CO"/>
            </w:rPr>
          </w:pPr>
          <w:hyperlink w:anchor="_Toc99159448" w:history="1">
            <w:r w:rsidRPr="005F5799">
              <w:rPr>
                <w:rStyle w:val="Hipervnculo"/>
                <w:noProof/>
              </w:rPr>
              <w:t>Figura4.</w:t>
            </w:r>
            <w:r>
              <w:rPr>
                <w:rFonts w:asciiTheme="minorHAnsi" w:eastAsiaTheme="minorEastAsia" w:hAnsiTheme="minorHAnsi" w:cstheme="minorBidi"/>
                <w:noProof/>
                <w:lang w:eastAsia="es-CO"/>
              </w:rPr>
              <w:tab/>
            </w:r>
            <w:r w:rsidRPr="005F5799">
              <w:rPr>
                <w:rStyle w:val="Hipervnculo"/>
                <w:noProof/>
              </w:rPr>
              <w:t>Módulo de archivos</w:t>
            </w:r>
            <w:r>
              <w:rPr>
                <w:noProof/>
                <w:webHidden/>
              </w:rPr>
              <w:tab/>
            </w:r>
            <w:r>
              <w:rPr>
                <w:noProof/>
                <w:webHidden/>
              </w:rPr>
              <w:fldChar w:fldCharType="begin"/>
            </w:r>
            <w:r>
              <w:rPr>
                <w:noProof/>
                <w:webHidden/>
              </w:rPr>
              <w:instrText xml:space="preserve"> PAGEREF _Toc99159448 \h </w:instrText>
            </w:r>
            <w:r>
              <w:rPr>
                <w:noProof/>
                <w:webHidden/>
              </w:rPr>
            </w:r>
            <w:r>
              <w:rPr>
                <w:noProof/>
                <w:webHidden/>
              </w:rPr>
              <w:fldChar w:fldCharType="separate"/>
            </w:r>
            <w:r>
              <w:rPr>
                <w:noProof/>
                <w:webHidden/>
              </w:rPr>
              <w:t>24</w:t>
            </w:r>
            <w:r>
              <w:rPr>
                <w:noProof/>
                <w:webHidden/>
              </w:rPr>
              <w:fldChar w:fldCharType="end"/>
            </w:r>
          </w:hyperlink>
        </w:p>
        <w:p w14:paraId="168403D6" w14:textId="38918565" w:rsidR="00683653" w:rsidRDefault="00683653">
          <w:pPr>
            <w:pStyle w:val="TDC4"/>
            <w:tabs>
              <w:tab w:val="left" w:pos="1760"/>
              <w:tab w:val="right" w:leader="dot" w:pos="8828"/>
            </w:tabs>
            <w:rPr>
              <w:noProof/>
            </w:rPr>
          </w:pPr>
          <w:hyperlink w:anchor="_Toc99159450" w:history="1">
            <w:r w:rsidRPr="005F5799">
              <w:rPr>
                <w:rStyle w:val="Hipervnculo"/>
                <w:noProof/>
              </w:rPr>
              <w:t>3.1.3.1.</w:t>
            </w:r>
            <w:r>
              <w:rPr>
                <w:noProof/>
              </w:rPr>
              <w:tab/>
            </w:r>
            <w:r w:rsidRPr="005F5799">
              <w:rPr>
                <w:rStyle w:val="Hipervnculo"/>
                <w:noProof/>
              </w:rPr>
              <w:t>File_reader</w:t>
            </w:r>
            <w:r>
              <w:rPr>
                <w:noProof/>
                <w:webHidden/>
              </w:rPr>
              <w:tab/>
            </w:r>
            <w:r>
              <w:rPr>
                <w:noProof/>
                <w:webHidden/>
              </w:rPr>
              <w:fldChar w:fldCharType="begin"/>
            </w:r>
            <w:r>
              <w:rPr>
                <w:noProof/>
                <w:webHidden/>
              </w:rPr>
              <w:instrText xml:space="preserve"> PAGEREF _Toc99159450 \h </w:instrText>
            </w:r>
            <w:r>
              <w:rPr>
                <w:noProof/>
                <w:webHidden/>
              </w:rPr>
            </w:r>
            <w:r>
              <w:rPr>
                <w:noProof/>
                <w:webHidden/>
              </w:rPr>
              <w:fldChar w:fldCharType="separate"/>
            </w:r>
            <w:r>
              <w:rPr>
                <w:noProof/>
                <w:webHidden/>
              </w:rPr>
              <w:t>24</w:t>
            </w:r>
            <w:r>
              <w:rPr>
                <w:noProof/>
                <w:webHidden/>
              </w:rPr>
              <w:fldChar w:fldCharType="end"/>
            </w:r>
          </w:hyperlink>
        </w:p>
        <w:p w14:paraId="6193DF4A" w14:textId="7CD583D4" w:rsidR="00683653" w:rsidRDefault="00683653">
          <w:pPr>
            <w:pStyle w:val="TDC4"/>
            <w:tabs>
              <w:tab w:val="left" w:pos="1760"/>
              <w:tab w:val="right" w:leader="dot" w:pos="8828"/>
            </w:tabs>
            <w:rPr>
              <w:noProof/>
            </w:rPr>
          </w:pPr>
          <w:hyperlink w:anchor="_Toc99159451" w:history="1">
            <w:r w:rsidRPr="005F5799">
              <w:rPr>
                <w:rStyle w:val="Hipervnculo"/>
                <w:noProof/>
              </w:rPr>
              <w:t>3.1.3.2.</w:t>
            </w:r>
            <w:r>
              <w:rPr>
                <w:noProof/>
              </w:rPr>
              <w:tab/>
            </w:r>
            <w:r w:rsidRPr="005F5799">
              <w:rPr>
                <w:rStyle w:val="Hipervnculo"/>
                <w:noProof/>
              </w:rPr>
              <w:t>File_writer</w:t>
            </w:r>
            <w:r>
              <w:rPr>
                <w:noProof/>
                <w:webHidden/>
              </w:rPr>
              <w:tab/>
            </w:r>
            <w:r>
              <w:rPr>
                <w:noProof/>
                <w:webHidden/>
              </w:rPr>
              <w:fldChar w:fldCharType="begin"/>
            </w:r>
            <w:r>
              <w:rPr>
                <w:noProof/>
                <w:webHidden/>
              </w:rPr>
              <w:instrText xml:space="preserve"> PAGEREF _Toc99159451 \h </w:instrText>
            </w:r>
            <w:r>
              <w:rPr>
                <w:noProof/>
                <w:webHidden/>
              </w:rPr>
            </w:r>
            <w:r>
              <w:rPr>
                <w:noProof/>
                <w:webHidden/>
              </w:rPr>
              <w:fldChar w:fldCharType="separate"/>
            </w:r>
            <w:r>
              <w:rPr>
                <w:noProof/>
                <w:webHidden/>
              </w:rPr>
              <w:t>25</w:t>
            </w:r>
            <w:r>
              <w:rPr>
                <w:noProof/>
                <w:webHidden/>
              </w:rPr>
              <w:fldChar w:fldCharType="end"/>
            </w:r>
          </w:hyperlink>
        </w:p>
        <w:p w14:paraId="00E9FCB8" w14:textId="107EC91D"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52" w:history="1">
            <w:r w:rsidRPr="005F5799">
              <w:rPr>
                <w:rStyle w:val="Hipervnculo"/>
                <w:noProof/>
              </w:rPr>
              <w:t>3.1.4.</w:t>
            </w:r>
            <w:r>
              <w:rPr>
                <w:rFonts w:asciiTheme="minorHAnsi" w:eastAsiaTheme="minorEastAsia" w:hAnsiTheme="minorHAnsi" w:cstheme="minorBidi"/>
                <w:noProof/>
                <w:lang w:eastAsia="es-CO"/>
              </w:rPr>
              <w:tab/>
            </w:r>
            <w:r w:rsidRPr="005F5799">
              <w:rPr>
                <w:rStyle w:val="Hipervnculo"/>
                <w:noProof/>
              </w:rPr>
              <w:t>MODULO DE ALGORITMOS</w:t>
            </w:r>
            <w:r>
              <w:rPr>
                <w:noProof/>
                <w:webHidden/>
              </w:rPr>
              <w:tab/>
            </w:r>
            <w:r>
              <w:rPr>
                <w:noProof/>
                <w:webHidden/>
              </w:rPr>
              <w:fldChar w:fldCharType="begin"/>
            </w:r>
            <w:r>
              <w:rPr>
                <w:noProof/>
                <w:webHidden/>
              </w:rPr>
              <w:instrText xml:space="preserve"> PAGEREF _Toc99159452 \h </w:instrText>
            </w:r>
            <w:r>
              <w:rPr>
                <w:noProof/>
                <w:webHidden/>
              </w:rPr>
            </w:r>
            <w:r>
              <w:rPr>
                <w:noProof/>
                <w:webHidden/>
              </w:rPr>
              <w:fldChar w:fldCharType="separate"/>
            </w:r>
            <w:r>
              <w:rPr>
                <w:noProof/>
                <w:webHidden/>
              </w:rPr>
              <w:t>25</w:t>
            </w:r>
            <w:r>
              <w:rPr>
                <w:noProof/>
                <w:webHidden/>
              </w:rPr>
              <w:fldChar w:fldCharType="end"/>
            </w:r>
          </w:hyperlink>
        </w:p>
        <w:p w14:paraId="2B90C25D" w14:textId="64AD0A65" w:rsidR="00683653" w:rsidRDefault="00683653">
          <w:pPr>
            <w:pStyle w:val="TDC1"/>
            <w:tabs>
              <w:tab w:val="left" w:pos="1100"/>
              <w:tab w:val="right" w:leader="dot" w:pos="8828"/>
            </w:tabs>
            <w:rPr>
              <w:rFonts w:asciiTheme="minorHAnsi" w:eastAsiaTheme="minorEastAsia" w:hAnsiTheme="minorHAnsi" w:cstheme="minorBidi"/>
              <w:noProof/>
              <w:lang w:eastAsia="es-CO"/>
            </w:rPr>
          </w:pPr>
          <w:hyperlink w:anchor="_Toc99159453" w:history="1">
            <w:r w:rsidRPr="005F5799">
              <w:rPr>
                <w:rStyle w:val="Hipervnculo"/>
                <w:noProof/>
              </w:rPr>
              <w:t>Figura5.</w:t>
            </w:r>
            <w:r>
              <w:rPr>
                <w:rFonts w:asciiTheme="minorHAnsi" w:eastAsiaTheme="minorEastAsia" w:hAnsiTheme="minorHAnsi" w:cstheme="minorBidi"/>
                <w:noProof/>
                <w:lang w:eastAsia="es-CO"/>
              </w:rPr>
              <w:tab/>
            </w:r>
            <w:r w:rsidRPr="005F5799">
              <w:rPr>
                <w:rStyle w:val="Hipervnculo"/>
                <w:noProof/>
              </w:rPr>
              <w:t>Módulo de algoritmos</w:t>
            </w:r>
            <w:r>
              <w:rPr>
                <w:noProof/>
                <w:webHidden/>
              </w:rPr>
              <w:tab/>
            </w:r>
            <w:r>
              <w:rPr>
                <w:noProof/>
                <w:webHidden/>
              </w:rPr>
              <w:fldChar w:fldCharType="begin"/>
            </w:r>
            <w:r>
              <w:rPr>
                <w:noProof/>
                <w:webHidden/>
              </w:rPr>
              <w:instrText xml:space="preserve"> PAGEREF _Toc99159453 \h </w:instrText>
            </w:r>
            <w:r>
              <w:rPr>
                <w:noProof/>
                <w:webHidden/>
              </w:rPr>
            </w:r>
            <w:r>
              <w:rPr>
                <w:noProof/>
                <w:webHidden/>
              </w:rPr>
              <w:fldChar w:fldCharType="separate"/>
            </w:r>
            <w:r>
              <w:rPr>
                <w:noProof/>
                <w:webHidden/>
              </w:rPr>
              <w:t>25</w:t>
            </w:r>
            <w:r>
              <w:rPr>
                <w:noProof/>
                <w:webHidden/>
              </w:rPr>
              <w:fldChar w:fldCharType="end"/>
            </w:r>
          </w:hyperlink>
        </w:p>
        <w:p w14:paraId="6B7D2102" w14:textId="29A33728" w:rsidR="00683653" w:rsidRDefault="00683653">
          <w:pPr>
            <w:pStyle w:val="TDC4"/>
            <w:tabs>
              <w:tab w:val="left" w:pos="1760"/>
              <w:tab w:val="right" w:leader="dot" w:pos="8828"/>
            </w:tabs>
            <w:rPr>
              <w:noProof/>
            </w:rPr>
          </w:pPr>
          <w:hyperlink w:anchor="_Toc99159454" w:history="1">
            <w:r w:rsidRPr="005F5799">
              <w:rPr>
                <w:rStyle w:val="Hipervnculo"/>
                <w:noProof/>
              </w:rPr>
              <w:t>3.1.4.1.</w:t>
            </w:r>
            <w:r>
              <w:rPr>
                <w:noProof/>
              </w:rPr>
              <w:tab/>
            </w:r>
            <w:r w:rsidRPr="005F5799">
              <w:rPr>
                <w:rStyle w:val="Hipervnculo"/>
                <w:noProof/>
              </w:rPr>
              <w:t>Algorithm</w:t>
            </w:r>
            <w:r>
              <w:rPr>
                <w:noProof/>
                <w:webHidden/>
              </w:rPr>
              <w:tab/>
            </w:r>
            <w:r>
              <w:rPr>
                <w:noProof/>
                <w:webHidden/>
              </w:rPr>
              <w:fldChar w:fldCharType="begin"/>
            </w:r>
            <w:r>
              <w:rPr>
                <w:noProof/>
                <w:webHidden/>
              </w:rPr>
              <w:instrText xml:space="preserve"> PAGEREF _Toc99159454 \h </w:instrText>
            </w:r>
            <w:r>
              <w:rPr>
                <w:noProof/>
                <w:webHidden/>
              </w:rPr>
            </w:r>
            <w:r>
              <w:rPr>
                <w:noProof/>
                <w:webHidden/>
              </w:rPr>
              <w:fldChar w:fldCharType="separate"/>
            </w:r>
            <w:r>
              <w:rPr>
                <w:noProof/>
                <w:webHidden/>
              </w:rPr>
              <w:t>26</w:t>
            </w:r>
            <w:r>
              <w:rPr>
                <w:noProof/>
                <w:webHidden/>
              </w:rPr>
              <w:fldChar w:fldCharType="end"/>
            </w:r>
          </w:hyperlink>
        </w:p>
        <w:p w14:paraId="3A682A0C" w14:textId="6CBE747B" w:rsidR="00683653" w:rsidRDefault="00683653">
          <w:pPr>
            <w:pStyle w:val="TDC4"/>
            <w:tabs>
              <w:tab w:val="left" w:pos="1760"/>
              <w:tab w:val="right" w:leader="dot" w:pos="8828"/>
            </w:tabs>
            <w:rPr>
              <w:noProof/>
            </w:rPr>
          </w:pPr>
          <w:hyperlink w:anchor="_Toc99159455" w:history="1">
            <w:r w:rsidRPr="005F5799">
              <w:rPr>
                <w:rStyle w:val="Hipervnculo"/>
                <w:noProof/>
              </w:rPr>
              <w:t>3.1.4.2.</w:t>
            </w:r>
            <w:r>
              <w:rPr>
                <w:noProof/>
              </w:rPr>
              <w:tab/>
            </w:r>
            <w:r w:rsidRPr="005F5799">
              <w:rPr>
                <w:rStyle w:val="Hipervnculo"/>
                <w:noProof/>
              </w:rPr>
              <w:t>Solution</w:t>
            </w:r>
            <w:r>
              <w:rPr>
                <w:noProof/>
                <w:webHidden/>
              </w:rPr>
              <w:tab/>
            </w:r>
            <w:r>
              <w:rPr>
                <w:noProof/>
                <w:webHidden/>
              </w:rPr>
              <w:fldChar w:fldCharType="begin"/>
            </w:r>
            <w:r>
              <w:rPr>
                <w:noProof/>
                <w:webHidden/>
              </w:rPr>
              <w:instrText xml:space="preserve"> PAGEREF _Toc99159455 \h </w:instrText>
            </w:r>
            <w:r>
              <w:rPr>
                <w:noProof/>
                <w:webHidden/>
              </w:rPr>
            </w:r>
            <w:r>
              <w:rPr>
                <w:noProof/>
                <w:webHidden/>
              </w:rPr>
              <w:fldChar w:fldCharType="separate"/>
            </w:r>
            <w:r>
              <w:rPr>
                <w:noProof/>
                <w:webHidden/>
              </w:rPr>
              <w:t>26</w:t>
            </w:r>
            <w:r>
              <w:rPr>
                <w:noProof/>
                <w:webHidden/>
              </w:rPr>
              <w:fldChar w:fldCharType="end"/>
            </w:r>
          </w:hyperlink>
        </w:p>
        <w:p w14:paraId="4921E833" w14:textId="0299E28D" w:rsidR="00683653" w:rsidRDefault="00683653">
          <w:pPr>
            <w:pStyle w:val="TDC4"/>
            <w:tabs>
              <w:tab w:val="left" w:pos="1760"/>
              <w:tab w:val="right" w:leader="dot" w:pos="8828"/>
            </w:tabs>
            <w:rPr>
              <w:noProof/>
            </w:rPr>
          </w:pPr>
          <w:hyperlink w:anchor="_Toc99159456" w:history="1">
            <w:r w:rsidRPr="005F5799">
              <w:rPr>
                <w:rStyle w:val="Hipervnculo"/>
                <w:noProof/>
              </w:rPr>
              <w:t>3.1.4.3.</w:t>
            </w:r>
            <w:r>
              <w:rPr>
                <w:noProof/>
              </w:rPr>
              <w:tab/>
            </w:r>
            <w:r w:rsidRPr="005F5799">
              <w:rPr>
                <w:rStyle w:val="Hipervnculo"/>
                <w:noProof/>
              </w:rPr>
              <w:t>ibm_quantum</w:t>
            </w:r>
            <w:r>
              <w:rPr>
                <w:noProof/>
                <w:webHidden/>
              </w:rPr>
              <w:tab/>
            </w:r>
            <w:r>
              <w:rPr>
                <w:noProof/>
                <w:webHidden/>
              </w:rPr>
              <w:fldChar w:fldCharType="begin"/>
            </w:r>
            <w:r>
              <w:rPr>
                <w:noProof/>
                <w:webHidden/>
              </w:rPr>
              <w:instrText xml:space="preserve"> PAGEREF _Toc99159456 \h </w:instrText>
            </w:r>
            <w:r>
              <w:rPr>
                <w:noProof/>
                <w:webHidden/>
              </w:rPr>
            </w:r>
            <w:r>
              <w:rPr>
                <w:noProof/>
                <w:webHidden/>
              </w:rPr>
              <w:fldChar w:fldCharType="separate"/>
            </w:r>
            <w:r>
              <w:rPr>
                <w:noProof/>
                <w:webHidden/>
              </w:rPr>
              <w:t>26</w:t>
            </w:r>
            <w:r>
              <w:rPr>
                <w:noProof/>
                <w:webHidden/>
              </w:rPr>
              <w:fldChar w:fldCharType="end"/>
            </w:r>
          </w:hyperlink>
        </w:p>
        <w:p w14:paraId="34D5BE33" w14:textId="4E26D7C5" w:rsidR="00683653" w:rsidRDefault="00683653">
          <w:pPr>
            <w:pStyle w:val="TDC1"/>
            <w:tabs>
              <w:tab w:val="right" w:leader="dot" w:pos="8828"/>
            </w:tabs>
            <w:rPr>
              <w:rFonts w:asciiTheme="minorHAnsi" w:eastAsiaTheme="minorEastAsia" w:hAnsiTheme="minorHAnsi" w:cstheme="minorBidi"/>
              <w:noProof/>
              <w:lang w:eastAsia="es-CO"/>
            </w:rPr>
          </w:pPr>
          <w:hyperlink w:anchor="_Toc99159457" w:history="1">
            <w:r w:rsidRPr="005F5799">
              <w:rPr>
                <w:rStyle w:val="Hipervnculo"/>
                <w:rFonts w:eastAsia="Arial"/>
                <w:noProof/>
              </w:rPr>
              <w:t>CAPÍTULO 4</w:t>
            </w:r>
            <w:r>
              <w:rPr>
                <w:noProof/>
                <w:webHidden/>
              </w:rPr>
              <w:tab/>
            </w:r>
            <w:r>
              <w:rPr>
                <w:noProof/>
                <w:webHidden/>
              </w:rPr>
              <w:fldChar w:fldCharType="begin"/>
            </w:r>
            <w:r>
              <w:rPr>
                <w:noProof/>
                <w:webHidden/>
              </w:rPr>
              <w:instrText xml:space="preserve"> PAGEREF _Toc99159457 \h </w:instrText>
            </w:r>
            <w:r>
              <w:rPr>
                <w:noProof/>
                <w:webHidden/>
              </w:rPr>
            </w:r>
            <w:r>
              <w:rPr>
                <w:noProof/>
                <w:webHidden/>
              </w:rPr>
              <w:fldChar w:fldCharType="separate"/>
            </w:r>
            <w:r>
              <w:rPr>
                <w:noProof/>
                <w:webHidden/>
              </w:rPr>
              <w:t>27</w:t>
            </w:r>
            <w:r>
              <w:rPr>
                <w:noProof/>
                <w:webHidden/>
              </w:rPr>
              <w:fldChar w:fldCharType="end"/>
            </w:r>
          </w:hyperlink>
        </w:p>
        <w:p w14:paraId="06EE83EC" w14:textId="72EC7256" w:rsidR="00683653" w:rsidRDefault="00683653">
          <w:pPr>
            <w:pStyle w:val="TDC1"/>
            <w:tabs>
              <w:tab w:val="left" w:pos="440"/>
              <w:tab w:val="right" w:leader="dot" w:pos="8828"/>
            </w:tabs>
            <w:rPr>
              <w:rFonts w:asciiTheme="minorHAnsi" w:eastAsiaTheme="minorEastAsia" w:hAnsiTheme="minorHAnsi" w:cstheme="minorBidi"/>
              <w:noProof/>
              <w:lang w:eastAsia="es-CO"/>
            </w:rPr>
          </w:pPr>
          <w:hyperlink w:anchor="_Toc99159458" w:history="1">
            <w:r w:rsidRPr="005F5799">
              <w:rPr>
                <w:rStyle w:val="Hipervnculo"/>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w:t>
            </w:r>
            <w:r>
              <w:rPr>
                <w:rFonts w:asciiTheme="minorHAnsi" w:eastAsiaTheme="minorEastAsia" w:hAnsiTheme="minorHAnsi" w:cstheme="minorBidi"/>
                <w:noProof/>
                <w:lang w:eastAsia="es-CO"/>
              </w:rPr>
              <w:tab/>
            </w:r>
            <w:r w:rsidRPr="005F5799">
              <w:rPr>
                <w:rStyle w:val="Hipervnculo"/>
                <w:noProof/>
              </w:rPr>
              <w:t>PROBLEMA DE LA MOCHILA BINARIA ABORDADO MEDIANTE COMPUTACION CUANTICA</w:t>
            </w:r>
            <w:r>
              <w:rPr>
                <w:noProof/>
                <w:webHidden/>
              </w:rPr>
              <w:tab/>
            </w:r>
            <w:r>
              <w:rPr>
                <w:noProof/>
                <w:webHidden/>
              </w:rPr>
              <w:fldChar w:fldCharType="begin"/>
            </w:r>
            <w:r>
              <w:rPr>
                <w:noProof/>
                <w:webHidden/>
              </w:rPr>
              <w:instrText xml:space="preserve"> PAGEREF _Toc99159458 \h </w:instrText>
            </w:r>
            <w:r>
              <w:rPr>
                <w:noProof/>
                <w:webHidden/>
              </w:rPr>
            </w:r>
            <w:r>
              <w:rPr>
                <w:noProof/>
                <w:webHidden/>
              </w:rPr>
              <w:fldChar w:fldCharType="separate"/>
            </w:r>
            <w:r>
              <w:rPr>
                <w:noProof/>
                <w:webHidden/>
              </w:rPr>
              <w:t>27</w:t>
            </w:r>
            <w:r>
              <w:rPr>
                <w:noProof/>
                <w:webHidden/>
              </w:rPr>
              <w:fldChar w:fldCharType="end"/>
            </w:r>
          </w:hyperlink>
        </w:p>
        <w:p w14:paraId="07479C9A" w14:textId="05ABCF9A"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59" w:history="1">
            <w:r w:rsidRPr="005F5799">
              <w:rPr>
                <w:rStyle w:val="Hipervnculo"/>
                <w:noProof/>
              </w:rPr>
              <w:t>4.1.</w:t>
            </w:r>
            <w:r>
              <w:rPr>
                <w:rFonts w:asciiTheme="minorHAnsi" w:eastAsiaTheme="minorEastAsia" w:hAnsiTheme="minorHAnsi" w:cstheme="minorBidi"/>
                <w:noProof/>
                <w:lang w:eastAsia="es-CO"/>
              </w:rPr>
              <w:tab/>
            </w:r>
            <w:r w:rsidRPr="005F5799">
              <w:rPr>
                <w:rStyle w:val="Hipervnculo"/>
                <w:noProof/>
              </w:rPr>
              <w:t>DESCRIPCIÓN</w:t>
            </w:r>
            <w:r>
              <w:rPr>
                <w:noProof/>
                <w:webHidden/>
              </w:rPr>
              <w:tab/>
            </w:r>
            <w:r>
              <w:rPr>
                <w:noProof/>
                <w:webHidden/>
              </w:rPr>
              <w:fldChar w:fldCharType="begin"/>
            </w:r>
            <w:r>
              <w:rPr>
                <w:noProof/>
                <w:webHidden/>
              </w:rPr>
              <w:instrText xml:space="preserve"> PAGEREF _Toc99159459 \h </w:instrText>
            </w:r>
            <w:r>
              <w:rPr>
                <w:noProof/>
                <w:webHidden/>
              </w:rPr>
            </w:r>
            <w:r>
              <w:rPr>
                <w:noProof/>
                <w:webHidden/>
              </w:rPr>
              <w:fldChar w:fldCharType="separate"/>
            </w:r>
            <w:r>
              <w:rPr>
                <w:noProof/>
                <w:webHidden/>
              </w:rPr>
              <w:t>27</w:t>
            </w:r>
            <w:r>
              <w:rPr>
                <w:noProof/>
                <w:webHidden/>
              </w:rPr>
              <w:fldChar w:fldCharType="end"/>
            </w:r>
          </w:hyperlink>
        </w:p>
        <w:p w14:paraId="614F6555" w14:textId="74890102"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60" w:history="1">
            <w:r w:rsidRPr="005F5799">
              <w:rPr>
                <w:rStyle w:val="Hipervnculo"/>
                <w:noProof/>
              </w:rPr>
              <w:t>4.1.1.</w:t>
            </w:r>
            <w:r>
              <w:rPr>
                <w:rFonts w:asciiTheme="minorHAnsi" w:eastAsiaTheme="minorEastAsia" w:hAnsiTheme="minorHAnsi" w:cstheme="minorBidi"/>
                <w:noProof/>
                <w:lang w:eastAsia="es-CO"/>
              </w:rPr>
              <w:tab/>
            </w:r>
            <w:r w:rsidRPr="005F5799">
              <w:rPr>
                <w:rStyle w:val="Hipervnculo"/>
                <w:noProof/>
              </w:rPr>
              <w:t>Modulo 1</w:t>
            </w:r>
            <w:r>
              <w:rPr>
                <w:noProof/>
                <w:webHidden/>
              </w:rPr>
              <w:tab/>
            </w:r>
            <w:r>
              <w:rPr>
                <w:noProof/>
                <w:webHidden/>
              </w:rPr>
              <w:fldChar w:fldCharType="begin"/>
            </w:r>
            <w:r>
              <w:rPr>
                <w:noProof/>
                <w:webHidden/>
              </w:rPr>
              <w:instrText xml:space="preserve"> PAGEREF _Toc99159460 \h </w:instrText>
            </w:r>
            <w:r>
              <w:rPr>
                <w:noProof/>
                <w:webHidden/>
              </w:rPr>
            </w:r>
            <w:r>
              <w:rPr>
                <w:noProof/>
                <w:webHidden/>
              </w:rPr>
              <w:fldChar w:fldCharType="separate"/>
            </w:r>
            <w:r>
              <w:rPr>
                <w:noProof/>
                <w:webHidden/>
              </w:rPr>
              <w:t>27</w:t>
            </w:r>
            <w:r>
              <w:rPr>
                <w:noProof/>
                <w:webHidden/>
              </w:rPr>
              <w:fldChar w:fldCharType="end"/>
            </w:r>
          </w:hyperlink>
        </w:p>
        <w:p w14:paraId="3DEF6038" w14:textId="48F6550A"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61" w:history="1">
            <w:r w:rsidRPr="005F5799">
              <w:rPr>
                <w:rStyle w:val="Hipervnculo"/>
                <w:noProof/>
              </w:rPr>
              <w:t>4.1.2.</w:t>
            </w:r>
            <w:r>
              <w:rPr>
                <w:rFonts w:asciiTheme="minorHAnsi" w:eastAsiaTheme="minorEastAsia" w:hAnsiTheme="minorHAnsi" w:cstheme="minorBidi"/>
                <w:noProof/>
                <w:lang w:eastAsia="es-CO"/>
              </w:rPr>
              <w:tab/>
            </w:r>
            <w:r w:rsidRPr="005F5799">
              <w:rPr>
                <w:rStyle w:val="Hipervnculo"/>
                <w:noProof/>
              </w:rPr>
              <w:t>Modulo 2</w:t>
            </w:r>
            <w:r>
              <w:rPr>
                <w:noProof/>
                <w:webHidden/>
              </w:rPr>
              <w:tab/>
            </w:r>
            <w:r>
              <w:rPr>
                <w:noProof/>
                <w:webHidden/>
              </w:rPr>
              <w:fldChar w:fldCharType="begin"/>
            </w:r>
            <w:r>
              <w:rPr>
                <w:noProof/>
                <w:webHidden/>
              </w:rPr>
              <w:instrText xml:space="preserve"> PAGEREF _Toc99159461 \h </w:instrText>
            </w:r>
            <w:r>
              <w:rPr>
                <w:noProof/>
                <w:webHidden/>
              </w:rPr>
            </w:r>
            <w:r>
              <w:rPr>
                <w:noProof/>
                <w:webHidden/>
              </w:rPr>
              <w:fldChar w:fldCharType="separate"/>
            </w:r>
            <w:r>
              <w:rPr>
                <w:noProof/>
                <w:webHidden/>
              </w:rPr>
              <w:t>27</w:t>
            </w:r>
            <w:r>
              <w:rPr>
                <w:noProof/>
                <w:webHidden/>
              </w:rPr>
              <w:fldChar w:fldCharType="end"/>
            </w:r>
          </w:hyperlink>
        </w:p>
        <w:p w14:paraId="234B253A" w14:textId="67C203C4" w:rsidR="00683653" w:rsidRDefault="00683653">
          <w:pPr>
            <w:pStyle w:val="TDC3"/>
            <w:tabs>
              <w:tab w:val="left" w:pos="1320"/>
              <w:tab w:val="right" w:leader="dot" w:pos="8828"/>
            </w:tabs>
            <w:rPr>
              <w:rFonts w:asciiTheme="minorHAnsi" w:eastAsiaTheme="minorEastAsia" w:hAnsiTheme="minorHAnsi" w:cstheme="minorBidi"/>
              <w:noProof/>
              <w:lang w:eastAsia="es-CO"/>
            </w:rPr>
          </w:pPr>
          <w:hyperlink w:anchor="_Toc99159462" w:history="1">
            <w:r w:rsidRPr="005F5799">
              <w:rPr>
                <w:rStyle w:val="Hipervnculo"/>
                <w:noProof/>
              </w:rPr>
              <w:t>4.1.3.</w:t>
            </w:r>
            <w:r>
              <w:rPr>
                <w:rFonts w:asciiTheme="minorHAnsi" w:eastAsiaTheme="minorEastAsia" w:hAnsiTheme="minorHAnsi" w:cstheme="minorBidi"/>
                <w:noProof/>
                <w:lang w:eastAsia="es-CO"/>
              </w:rPr>
              <w:tab/>
            </w:r>
            <w:r w:rsidRPr="005F5799">
              <w:rPr>
                <w:rStyle w:val="Hipervnculo"/>
                <w:noProof/>
              </w:rPr>
              <w:t>Modulo 3</w:t>
            </w:r>
            <w:r>
              <w:rPr>
                <w:noProof/>
                <w:webHidden/>
              </w:rPr>
              <w:tab/>
            </w:r>
            <w:r>
              <w:rPr>
                <w:noProof/>
                <w:webHidden/>
              </w:rPr>
              <w:fldChar w:fldCharType="begin"/>
            </w:r>
            <w:r>
              <w:rPr>
                <w:noProof/>
                <w:webHidden/>
              </w:rPr>
              <w:instrText xml:space="preserve"> PAGEREF _Toc99159462 \h </w:instrText>
            </w:r>
            <w:r>
              <w:rPr>
                <w:noProof/>
                <w:webHidden/>
              </w:rPr>
            </w:r>
            <w:r>
              <w:rPr>
                <w:noProof/>
                <w:webHidden/>
              </w:rPr>
              <w:fldChar w:fldCharType="separate"/>
            </w:r>
            <w:r>
              <w:rPr>
                <w:noProof/>
                <w:webHidden/>
              </w:rPr>
              <w:t>27</w:t>
            </w:r>
            <w:r>
              <w:rPr>
                <w:noProof/>
                <w:webHidden/>
              </w:rPr>
              <w:fldChar w:fldCharType="end"/>
            </w:r>
          </w:hyperlink>
        </w:p>
        <w:p w14:paraId="14DFF698" w14:textId="0FD37AF3"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63" w:history="1">
            <w:r w:rsidRPr="005F5799">
              <w:rPr>
                <w:rStyle w:val="Hipervnculo"/>
                <w:noProof/>
              </w:rPr>
              <w:t>4.2.</w:t>
            </w:r>
            <w:r>
              <w:rPr>
                <w:rFonts w:asciiTheme="minorHAnsi" w:eastAsiaTheme="minorEastAsia" w:hAnsiTheme="minorHAnsi" w:cstheme="minorBidi"/>
                <w:noProof/>
                <w:lang w:eastAsia="es-CO"/>
              </w:rPr>
              <w:tab/>
            </w:r>
            <w:r w:rsidRPr="005F5799">
              <w:rPr>
                <w:rStyle w:val="Hipervnculo"/>
                <w:noProof/>
              </w:rPr>
              <w:t>Metodología de desarrollo</w:t>
            </w:r>
            <w:r>
              <w:rPr>
                <w:noProof/>
                <w:webHidden/>
              </w:rPr>
              <w:tab/>
            </w:r>
            <w:r>
              <w:rPr>
                <w:noProof/>
                <w:webHidden/>
              </w:rPr>
              <w:fldChar w:fldCharType="begin"/>
            </w:r>
            <w:r>
              <w:rPr>
                <w:noProof/>
                <w:webHidden/>
              </w:rPr>
              <w:instrText xml:space="preserve"> PAGEREF _Toc99159463 \h </w:instrText>
            </w:r>
            <w:r>
              <w:rPr>
                <w:noProof/>
                <w:webHidden/>
              </w:rPr>
            </w:r>
            <w:r>
              <w:rPr>
                <w:noProof/>
                <w:webHidden/>
              </w:rPr>
              <w:fldChar w:fldCharType="separate"/>
            </w:r>
            <w:r>
              <w:rPr>
                <w:noProof/>
                <w:webHidden/>
              </w:rPr>
              <w:t>27</w:t>
            </w:r>
            <w:r>
              <w:rPr>
                <w:noProof/>
                <w:webHidden/>
              </w:rPr>
              <w:fldChar w:fldCharType="end"/>
            </w:r>
          </w:hyperlink>
        </w:p>
        <w:p w14:paraId="6F03D47F" w14:textId="303B02A5" w:rsidR="00683653" w:rsidRDefault="00683653">
          <w:pPr>
            <w:pStyle w:val="TDC1"/>
            <w:tabs>
              <w:tab w:val="right" w:leader="dot" w:pos="8828"/>
            </w:tabs>
            <w:rPr>
              <w:rFonts w:asciiTheme="minorHAnsi" w:eastAsiaTheme="minorEastAsia" w:hAnsiTheme="minorHAnsi" w:cstheme="minorBidi"/>
              <w:noProof/>
              <w:lang w:eastAsia="es-CO"/>
            </w:rPr>
          </w:pPr>
          <w:hyperlink w:anchor="_Toc99159464" w:history="1">
            <w:r w:rsidRPr="005F5799">
              <w:rPr>
                <w:rStyle w:val="Hipervnculo"/>
                <w:rFonts w:eastAsia="Arial"/>
                <w:noProof/>
              </w:rPr>
              <w:t>CAPÍTULO 5</w:t>
            </w:r>
            <w:r>
              <w:rPr>
                <w:noProof/>
                <w:webHidden/>
              </w:rPr>
              <w:tab/>
            </w:r>
            <w:r>
              <w:rPr>
                <w:noProof/>
                <w:webHidden/>
              </w:rPr>
              <w:fldChar w:fldCharType="begin"/>
            </w:r>
            <w:r>
              <w:rPr>
                <w:noProof/>
                <w:webHidden/>
              </w:rPr>
              <w:instrText xml:space="preserve"> PAGEREF _Toc99159464 \h </w:instrText>
            </w:r>
            <w:r>
              <w:rPr>
                <w:noProof/>
                <w:webHidden/>
              </w:rPr>
            </w:r>
            <w:r>
              <w:rPr>
                <w:noProof/>
                <w:webHidden/>
              </w:rPr>
              <w:fldChar w:fldCharType="separate"/>
            </w:r>
            <w:r>
              <w:rPr>
                <w:noProof/>
                <w:webHidden/>
              </w:rPr>
              <w:t>28</w:t>
            </w:r>
            <w:r>
              <w:rPr>
                <w:noProof/>
                <w:webHidden/>
              </w:rPr>
              <w:fldChar w:fldCharType="end"/>
            </w:r>
          </w:hyperlink>
        </w:p>
        <w:p w14:paraId="00FBFD95" w14:textId="1D36CC22" w:rsidR="00683653" w:rsidRDefault="00683653">
          <w:pPr>
            <w:pStyle w:val="TDC1"/>
            <w:tabs>
              <w:tab w:val="left" w:pos="440"/>
              <w:tab w:val="right" w:leader="dot" w:pos="8828"/>
            </w:tabs>
            <w:rPr>
              <w:rFonts w:asciiTheme="minorHAnsi" w:eastAsiaTheme="minorEastAsia" w:hAnsiTheme="minorHAnsi" w:cstheme="minorBidi"/>
              <w:noProof/>
              <w:lang w:eastAsia="es-CO"/>
            </w:rPr>
          </w:pPr>
          <w:hyperlink w:anchor="_Toc99159465" w:history="1">
            <w:r w:rsidRPr="005F5799">
              <w:rPr>
                <w:rStyle w:val="Hipervnculo"/>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w:t>
            </w:r>
            <w:r>
              <w:rPr>
                <w:rFonts w:asciiTheme="minorHAnsi" w:eastAsiaTheme="minorEastAsia" w:hAnsiTheme="minorHAnsi" w:cstheme="minorBidi"/>
                <w:noProof/>
                <w:lang w:eastAsia="es-CO"/>
              </w:rPr>
              <w:tab/>
            </w:r>
            <w:r w:rsidRPr="005F5799">
              <w:rPr>
                <w:rStyle w:val="Hipervnculo"/>
                <w:noProof/>
              </w:rPr>
              <w:t>EXPERIMENTOS Y RESULTADOS</w:t>
            </w:r>
            <w:r>
              <w:rPr>
                <w:noProof/>
                <w:webHidden/>
              </w:rPr>
              <w:tab/>
            </w:r>
            <w:r>
              <w:rPr>
                <w:noProof/>
                <w:webHidden/>
              </w:rPr>
              <w:fldChar w:fldCharType="begin"/>
            </w:r>
            <w:r>
              <w:rPr>
                <w:noProof/>
                <w:webHidden/>
              </w:rPr>
              <w:instrText xml:space="preserve"> PAGEREF _Toc99159465 \h </w:instrText>
            </w:r>
            <w:r>
              <w:rPr>
                <w:noProof/>
                <w:webHidden/>
              </w:rPr>
            </w:r>
            <w:r>
              <w:rPr>
                <w:noProof/>
                <w:webHidden/>
              </w:rPr>
              <w:fldChar w:fldCharType="separate"/>
            </w:r>
            <w:r>
              <w:rPr>
                <w:noProof/>
                <w:webHidden/>
              </w:rPr>
              <w:t>28</w:t>
            </w:r>
            <w:r>
              <w:rPr>
                <w:noProof/>
                <w:webHidden/>
              </w:rPr>
              <w:fldChar w:fldCharType="end"/>
            </w:r>
          </w:hyperlink>
        </w:p>
        <w:p w14:paraId="5E3BF0E7" w14:textId="14C8D6CD" w:rsidR="00683653" w:rsidRDefault="00683653">
          <w:pPr>
            <w:pStyle w:val="TDC1"/>
            <w:tabs>
              <w:tab w:val="right" w:leader="dot" w:pos="8828"/>
            </w:tabs>
            <w:rPr>
              <w:rFonts w:asciiTheme="minorHAnsi" w:eastAsiaTheme="minorEastAsia" w:hAnsiTheme="minorHAnsi" w:cstheme="minorBidi"/>
              <w:noProof/>
              <w:lang w:eastAsia="es-CO"/>
            </w:rPr>
          </w:pPr>
          <w:hyperlink w:anchor="_Toc99159466" w:history="1">
            <w:r w:rsidRPr="005F5799">
              <w:rPr>
                <w:rStyle w:val="Hipervnculo"/>
                <w:rFonts w:eastAsia="Arial"/>
                <w:noProof/>
              </w:rPr>
              <w:t>CAPÍTULO 6</w:t>
            </w:r>
            <w:r>
              <w:rPr>
                <w:noProof/>
                <w:webHidden/>
              </w:rPr>
              <w:tab/>
            </w:r>
            <w:r>
              <w:rPr>
                <w:noProof/>
                <w:webHidden/>
              </w:rPr>
              <w:fldChar w:fldCharType="begin"/>
            </w:r>
            <w:r>
              <w:rPr>
                <w:noProof/>
                <w:webHidden/>
              </w:rPr>
              <w:instrText xml:space="preserve"> PAGEREF _Toc99159466 \h </w:instrText>
            </w:r>
            <w:r>
              <w:rPr>
                <w:noProof/>
                <w:webHidden/>
              </w:rPr>
            </w:r>
            <w:r>
              <w:rPr>
                <w:noProof/>
                <w:webHidden/>
              </w:rPr>
              <w:fldChar w:fldCharType="separate"/>
            </w:r>
            <w:r>
              <w:rPr>
                <w:noProof/>
                <w:webHidden/>
              </w:rPr>
              <w:t>29</w:t>
            </w:r>
            <w:r>
              <w:rPr>
                <w:noProof/>
                <w:webHidden/>
              </w:rPr>
              <w:fldChar w:fldCharType="end"/>
            </w:r>
          </w:hyperlink>
        </w:p>
        <w:p w14:paraId="3C95BB77" w14:textId="2BF52B26" w:rsidR="00683653" w:rsidRDefault="00683653">
          <w:pPr>
            <w:pStyle w:val="TDC1"/>
            <w:tabs>
              <w:tab w:val="left" w:pos="440"/>
              <w:tab w:val="right" w:leader="dot" w:pos="8828"/>
            </w:tabs>
            <w:rPr>
              <w:rFonts w:asciiTheme="minorHAnsi" w:eastAsiaTheme="minorEastAsia" w:hAnsiTheme="minorHAnsi" w:cstheme="minorBidi"/>
              <w:noProof/>
              <w:lang w:eastAsia="es-CO"/>
            </w:rPr>
          </w:pPr>
          <w:hyperlink w:anchor="_Toc99159467" w:history="1">
            <w:r w:rsidRPr="005F5799">
              <w:rPr>
                <w:rStyle w:val="Hipervnculo"/>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w:t>
            </w:r>
            <w:r>
              <w:rPr>
                <w:rFonts w:asciiTheme="minorHAnsi" w:eastAsiaTheme="minorEastAsia" w:hAnsiTheme="minorHAnsi" w:cstheme="minorBidi"/>
                <w:noProof/>
                <w:lang w:eastAsia="es-CO"/>
              </w:rPr>
              <w:tab/>
            </w:r>
            <w:r w:rsidRPr="005F5799">
              <w:rPr>
                <w:rStyle w:val="Hipervnculo"/>
                <w:noProof/>
              </w:rPr>
              <w:t>CONSCLUSIONES Y TRABAJOS FUTUROS</w:t>
            </w:r>
            <w:r>
              <w:rPr>
                <w:noProof/>
                <w:webHidden/>
              </w:rPr>
              <w:tab/>
            </w:r>
            <w:r>
              <w:rPr>
                <w:noProof/>
                <w:webHidden/>
              </w:rPr>
              <w:fldChar w:fldCharType="begin"/>
            </w:r>
            <w:r>
              <w:rPr>
                <w:noProof/>
                <w:webHidden/>
              </w:rPr>
              <w:instrText xml:space="preserve"> PAGEREF _Toc99159467 \h </w:instrText>
            </w:r>
            <w:r>
              <w:rPr>
                <w:noProof/>
                <w:webHidden/>
              </w:rPr>
            </w:r>
            <w:r>
              <w:rPr>
                <w:noProof/>
                <w:webHidden/>
              </w:rPr>
              <w:fldChar w:fldCharType="separate"/>
            </w:r>
            <w:r>
              <w:rPr>
                <w:noProof/>
                <w:webHidden/>
              </w:rPr>
              <w:t>29</w:t>
            </w:r>
            <w:r>
              <w:rPr>
                <w:noProof/>
                <w:webHidden/>
              </w:rPr>
              <w:fldChar w:fldCharType="end"/>
            </w:r>
          </w:hyperlink>
        </w:p>
        <w:p w14:paraId="57459899" w14:textId="4567A2C4"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68" w:history="1">
            <w:r w:rsidRPr="005F5799">
              <w:rPr>
                <w:rStyle w:val="Hipervnculo"/>
                <w:noProof/>
              </w:rPr>
              <w:t>6.1.</w:t>
            </w:r>
            <w:r>
              <w:rPr>
                <w:rFonts w:asciiTheme="minorHAnsi" w:eastAsiaTheme="minorEastAsia" w:hAnsiTheme="minorHAnsi" w:cstheme="minorBidi"/>
                <w:noProof/>
                <w:lang w:eastAsia="es-CO"/>
              </w:rPr>
              <w:tab/>
            </w:r>
            <w:r w:rsidRPr="005F5799">
              <w:rPr>
                <w:rStyle w:val="Hipervnculo"/>
                <w:noProof/>
              </w:rPr>
              <w:t>CONSLUSIONES</w:t>
            </w:r>
            <w:r>
              <w:rPr>
                <w:noProof/>
                <w:webHidden/>
              </w:rPr>
              <w:tab/>
            </w:r>
            <w:r>
              <w:rPr>
                <w:noProof/>
                <w:webHidden/>
              </w:rPr>
              <w:fldChar w:fldCharType="begin"/>
            </w:r>
            <w:r>
              <w:rPr>
                <w:noProof/>
                <w:webHidden/>
              </w:rPr>
              <w:instrText xml:space="preserve"> PAGEREF _Toc99159468 \h </w:instrText>
            </w:r>
            <w:r>
              <w:rPr>
                <w:noProof/>
                <w:webHidden/>
              </w:rPr>
            </w:r>
            <w:r>
              <w:rPr>
                <w:noProof/>
                <w:webHidden/>
              </w:rPr>
              <w:fldChar w:fldCharType="separate"/>
            </w:r>
            <w:r>
              <w:rPr>
                <w:noProof/>
                <w:webHidden/>
              </w:rPr>
              <w:t>29</w:t>
            </w:r>
            <w:r>
              <w:rPr>
                <w:noProof/>
                <w:webHidden/>
              </w:rPr>
              <w:fldChar w:fldCharType="end"/>
            </w:r>
          </w:hyperlink>
        </w:p>
        <w:p w14:paraId="23FC13A7" w14:textId="165CB91A" w:rsidR="00683653" w:rsidRDefault="00683653">
          <w:pPr>
            <w:pStyle w:val="TDC2"/>
            <w:tabs>
              <w:tab w:val="left" w:pos="880"/>
              <w:tab w:val="right" w:leader="dot" w:pos="8828"/>
            </w:tabs>
            <w:rPr>
              <w:rFonts w:asciiTheme="minorHAnsi" w:eastAsiaTheme="minorEastAsia" w:hAnsiTheme="minorHAnsi" w:cstheme="minorBidi"/>
              <w:noProof/>
              <w:lang w:eastAsia="es-CO"/>
            </w:rPr>
          </w:pPr>
          <w:hyperlink w:anchor="_Toc99159469" w:history="1">
            <w:r w:rsidRPr="005F5799">
              <w:rPr>
                <w:rStyle w:val="Hipervnculo"/>
                <w:noProof/>
              </w:rPr>
              <w:t>6.2.</w:t>
            </w:r>
            <w:r>
              <w:rPr>
                <w:rFonts w:asciiTheme="minorHAnsi" w:eastAsiaTheme="minorEastAsia" w:hAnsiTheme="minorHAnsi" w:cstheme="minorBidi"/>
                <w:noProof/>
                <w:lang w:eastAsia="es-CO"/>
              </w:rPr>
              <w:tab/>
            </w:r>
            <w:r w:rsidRPr="005F5799">
              <w:rPr>
                <w:rStyle w:val="Hipervnculo"/>
                <w:noProof/>
              </w:rPr>
              <w:t>TRABAJOS FUTUROS</w:t>
            </w:r>
            <w:r>
              <w:rPr>
                <w:noProof/>
                <w:webHidden/>
              </w:rPr>
              <w:tab/>
            </w:r>
            <w:r>
              <w:rPr>
                <w:noProof/>
                <w:webHidden/>
              </w:rPr>
              <w:fldChar w:fldCharType="begin"/>
            </w:r>
            <w:r>
              <w:rPr>
                <w:noProof/>
                <w:webHidden/>
              </w:rPr>
              <w:instrText xml:space="preserve"> PAGEREF _Toc99159469 \h </w:instrText>
            </w:r>
            <w:r>
              <w:rPr>
                <w:noProof/>
                <w:webHidden/>
              </w:rPr>
            </w:r>
            <w:r>
              <w:rPr>
                <w:noProof/>
                <w:webHidden/>
              </w:rPr>
              <w:fldChar w:fldCharType="separate"/>
            </w:r>
            <w:r>
              <w:rPr>
                <w:noProof/>
                <w:webHidden/>
              </w:rPr>
              <w:t>29</w:t>
            </w:r>
            <w:r>
              <w:rPr>
                <w:noProof/>
                <w:webHidden/>
              </w:rPr>
              <w:fldChar w:fldCharType="end"/>
            </w:r>
          </w:hyperlink>
        </w:p>
        <w:p w14:paraId="188AC0FE" w14:textId="56092D6F" w:rsidR="00683653" w:rsidRDefault="00683653">
          <w:pPr>
            <w:pStyle w:val="TDC1"/>
            <w:tabs>
              <w:tab w:val="right" w:leader="dot" w:pos="8828"/>
            </w:tabs>
            <w:rPr>
              <w:rFonts w:asciiTheme="minorHAnsi" w:eastAsiaTheme="minorEastAsia" w:hAnsiTheme="minorHAnsi" w:cstheme="minorBidi"/>
              <w:noProof/>
              <w:lang w:eastAsia="es-CO"/>
            </w:rPr>
          </w:pPr>
          <w:hyperlink w:anchor="_Toc99159470" w:history="1">
            <w:r w:rsidRPr="005F5799">
              <w:rPr>
                <w:rStyle w:val="Hipervnculo"/>
                <w:rFonts w:eastAsia="Arial"/>
                <w:noProof/>
              </w:rPr>
              <w:t>CAPÍTULO 7</w:t>
            </w:r>
            <w:r>
              <w:rPr>
                <w:noProof/>
                <w:webHidden/>
              </w:rPr>
              <w:tab/>
            </w:r>
            <w:r>
              <w:rPr>
                <w:noProof/>
                <w:webHidden/>
              </w:rPr>
              <w:fldChar w:fldCharType="begin"/>
            </w:r>
            <w:r>
              <w:rPr>
                <w:noProof/>
                <w:webHidden/>
              </w:rPr>
              <w:instrText xml:space="preserve"> PAGEREF _Toc99159470 \h </w:instrText>
            </w:r>
            <w:r>
              <w:rPr>
                <w:noProof/>
                <w:webHidden/>
              </w:rPr>
            </w:r>
            <w:r>
              <w:rPr>
                <w:noProof/>
                <w:webHidden/>
              </w:rPr>
              <w:fldChar w:fldCharType="separate"/>
            </w:r>
            <w:r>
              <w:rPr>
                <w:noProof/>
                <w:webHidden/>
              </w:rPr>
              <w:t>30</w:t>
            </w:r>
            <w:r>
              <w:rPr>
                <w:noProof/>
                <w:webHidden/>
              </w:rPr>
              <w:fldChar w:fldCharType="end"/>
            </w:r>
          </w:hyperlink>
        </w:p>
        <w:p w14:paraId="1E1A8327" w14:textId="22AAF86C" w:rsidR="00683653" w:rsidRDefault="00683653">
          <w:pPr>
            <w:pStyle w:val="TDC1"/>
            <w:tabs>
              <w:tab w:val="left" w:pos="440"/>
              <w:tab w:val="right" w:leader="dot" w:pos="8828"/>
            </w:tabs>
            <w:rPr>
              <w:rFonts w:asciiTheme="minorHAnsi" w:eastAsiaTheme="minorEastAsia" w:hAnsiTheme="minorHAnsi" w:cstheme="minorBidi"/>
              <w:noProof/>
              <w:lang w:eastAsia="es-CO"/>
            </w:rPr>
          </w:pPr>
          <w:hyperlink w:anchor="_Toc99159471" w:history="1">
            <w:r w:rsidRPr="005F5799">
              <w:rPr>
                <w:rStyle w:val="Hipervnculo"/>
                <w:rFonts w:ascii="Times New Roman" w:hAnsi="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7.</w:t>
            </w:r>
            <w:r>
              <w:rPr>
                <w:rFonts w:asciiTheme="minorHAnsi" w:eastAsiaTheme="minorEastAsia" w:hAnsiTheme="minorHAnsi" w:cstheme="minorBidi"/>
                <w:noProof/>
                <w:lang w:eastAsia="es-CO"/>
              </w:rPr>
              <w:tab/>
            </w:r>
            <w:r w:rsidRPr="005F5799">
              <w:rPr>
                <w:rStyle w:val="Hipervnculo"/>
                <w:noProof/>
              </w:rPr>
              <w:t>BIBLIOGRAFIA</w:t>
            </w:r>
            <w:r>
              <w:rPr>
                <w:noProof/>
                <w:webHidden/>
              </w:rPr>
              <w:tab/>
            </w:r>
            <w:r>
              <w:rPr>
                <w:noProof/>
                <w:webHidden/>
              </w:rPr>
              <w:fldChar w:fldCharType="begin"/>
            </w:r>
            <w:r>
              <w:rPr>
                <w:noProof/>
                <w:webHidden/>
              </w:rPr>
              <w:instrText xml:space="preserve"> PAGEREF _Toc99159471 \h </w:instrText>
            </w:r>
            <w:r>
              <w:rPr>
                <w:noProof/>
                <w:webHidden/>
              </w:rPr>
            </w:r>
            <w:r>
              <w:rPr>
                <w:noProof/>
                <w:webHidden/>
              </w:rPr>
              <w:fldChar w:fldCharType="separate"/>
            </w:r>
            <w:r>
              <w:rPr>
                <w:noProof/>
                <w:webHidden/>
              </w:rPr>
              <w:t>30</w:t>
            </w:r>
            <w:r>
              <w:rPr>
                <w:noProof/>
                <w:webHidden/>
              </w:rPr>
              <w:fldChar w:fldCharType="end"/>
            </w:r>
          </w:hyperlink>
        </w:p>
        <w:p w14:paraId="6AA676BF" w14:textId="47F16BB9" w:rsidR="00C84223" w:rsidRDefault="00683653">
          <w:r>
            <w:fldChar w:fldCharType="end"/>
          </w:r>
        </w:p>
      </w:sdtContent>
    </w:sdt>
    <w:p w14:paraId="62B45715" w14:textId="77777777" w:rsidR="00E83082" w:rsidRDefault="00C84223">
      <w:pPr>
        <w:pStyle w:val="TDC1"/>
        <w:tabs>
          <w:tab w:val="left" w:pos="1100"/>
          <w:tab w:val="right" w:leader="dot" w:pos="8828"/>
        </w:tabs>
      </w:pPr>
      <w:r>
        <w:br w:type="page"/>
      </w:r>
    </w:p>
    <w:p w14:paraId="1FA7190A" w14:textId="77777777" w:rsidR="00E83082" w:rsidRDefault="00E83082">
      <w:pPr>
        <w:pStyle w:val="TDC1"/>
        <w:tabs>
          <w:tab w:val="left" w:pos="1100"/>
          <w:tab w:val="right" w:leader="dot" w:pos="8828"/>
        </w:tabs>
      </w:pPr>
    </w:p>
    <w:p w14:paraId="06D9122A" w14:textId="77777777" w:rsidR="00E83082" w:rsidRDefault="00E83082">
      <w:pPr>
        <w:pStyle w:val="TDC1"/>
        <w:tabs>
          <w:tab w:val="left" w:pos="1100"/>
          <w:tab w:val="right" w:leader="dot" w:pos="8828"/>
        </w:tabs>
      </w:pPr>
    </w:p>
    <w:p w14:paraId="6B5B486E" w14:textId="31DEBF07" w:rsidR="00E83082" w:rsidRPr="001076B6" w:rsidRDefault="00E83082" w:rsidP="001076B6">
      <w:pPr>
        <w:pStyle w:val="TDC1"/>
        <w:tabs>
          <w:tab w:val="left" w:pos="1100"/>
          <w:tab w:val="right" w:leader="dot" w:pos="8828"/>
        </w:tabs>
        <w:jc w:val="center"/>
        <w:rPr>
          <w:b/>
          <w:sz w:val="32"/>
          <w:szCs w:val="32"/>
        </w:rPr>
      </w:pPr>
      <w:r w:rsidRPr="001076B6">
        <w:rPr>
          <w:b/>
          <w:sz w:val="32"/>
          <w:szCs w:val="32"/>
        </w:rPr>
        <w:t>Lista de figuras</w:t>
      </w:r>
    </w:p>
    <w:p w14:paraId="0EF33A8B" w14:textId="77777777" w:rsidR="00E83082" w:rsidRDefault="00E83082">
      <w:pPr>
        <w:pStyle w:val="TDC1"/>
        <w:tabs>
          <w:tab w:val="left" w:pos="1100"/>
          <w:tab w:val="right" w:leader="dot" w:pos="8828"/>
        </w:tabs>
      </w:pPr>
    </w:p>
    <w:p w14:paraId="24254079" w14:textId="62A5D542" w:rsidR="00F547C0" w:rsidRDefault="00F547C0">
      <w:pPr>
        <w:pStyle w:val="TDC1"/>
        <w:tabs>
          <w:tab w:val="left" w:pos="1100"/>
          <w:tab w:val="right" w:leader="dot" w:pos="8828"/>
        </w:tabs>
        <w:rPr>
          <w:rFonts w:asciiTheme="minorHAnsi" w:eastAsiaTheme="minorEastAsia" w:hAnsiTheme="minorHAnsi" w:cstheme="minorBidi"/>
          <w:noProof/>
          <w:lang w:eastAsia="es-CO"/>
        </w:rPr>
      </w:pPr>
      <w:r>
        <w:fldChar w:fldCharType="begin"/>
      </w:r>
      <w:r>
        <w:instrText xml:space="preserve"> TOC \t "Figura;1" </w:instrText>
      </w:r>
      <w:r>
        <w:fldChar w:fldCharType="separate"/>
      </w:r>
      <w:r w:rsidRPr="006B76BE">
        <w:rPr>
          <w:noProof/>
        </w:rPr>
        <w:t>Figura1.</w:t>
      </w:r>
      <w:r>
        <w:rPr>
          <w:rFonts w:asciiTheme="minorHAnsi" w:eastAsiaTheme="minorEastAsia" w:hAnsiTheme="minorHAnsi" w:cstheme="minorBidi"/>
          <w:noProof/>
          <w:lang w:eastAsia="es-CO"/>
        </w:rPr>
        <w:tab/>
      </w:r>
      <w:r>
        <w:rPr>
          <w:noProof/>
        </w:rPr>
        <w:t>Algoritmo implementado</w:t>
      </w:r>
      <w:r>
        <w:rPr>
          <w:noProof/>
        </w:rPr>
        <w:tab/>
      </w:r>
      <w:r>
        <w:rPr>
          <w:noProof/>
        </w:rPr>
        <w:fldChar w:fldCharType="begin"/>
      </w:r>
      <w:r>
        <w:rPr>
          <w:noProof/>
        </w:rPr>
        <w:instrText xml:space="preserve"> PAGEREF _Toc99155434 \h </w:instrText>
      </w:r>
      <w:r>
        <w:rPr>
          <w:noProof/>
        </w:rPr>
      </w:r>
      <w:r>
        <w:rPr>
          <w:noProof/>
        </w:rPr>
        <w:fldChar w:fldCharType="separate"/>
      </w:r>
      <w:r>
        <w:rPr>
          <w:noProof/>
        </w:rPr>
        <w:t>19</w:t>
      </w:r>
      <w:r>
        <w:rPr>
          <w:noProof/>
        </w:rPr>
        <w:fldChar w:fldCharType="end"/>
      </w:r>
    </w:p>
    <w:p w14:paraId="442728EA" w14:textId="17981557" w:rsidR="00F547C0" w:rsidRDefault="00F547C0">
      <w:pPr>
        <w:pStyle w:val="TDC1"/>
        <w:tabs>
          <w:tab w:val="left" w:pos="1100"/>
          <w:tab w:val="right" w:leader="dot" w:pos="8828"/>
        </w:tabs>
        <w:rPr>
          <w:rFonts w:asciiTheme="minorHAnsi" w:eastAsiaTheme="minorEastAsia" w:hAnsiTheme="minorHAnsi" w:cstheme="minorBidi"/>
          <w:noProof/>
          <w:lang w:eastAsia="es-CO"/>
        </w:rPr>
      </w:pPr>
      <w:r>
        <w:rPr>
          <w:noProof/>
        </w:rPr>
        <w:t>Figura2.</w:t>
      </w:r>
      <w:r>
        <w:rPr>
          <w:rFonts w:asciiTheme="minorHAnsi" w:eastAsiaTheme="minorEastAsia" w:hAnsiTheme="minorHAnsi" w:cstheme="minorBidi"/>
          <w:noProof/>
          <w:lang w:eastAsia="es-CO"/>
        </w:rPr>
        <w:tab/>
      </w:r>
      <w:r>
        <w:rPr>
          <w:noProof/>
        </w:rPr>
        <w:t>Clases pertenecientes al módulo principal</w:t>
      </w:r>
      <w:r>
        <w:rPr>
          <w:noProof/>
        </w:rPr>
        <w:tab/>
      </w:r>
      <w:r>
        <w:rPr>
          <w:noProof/>
        </w:rPr>
        <w:fldChar w:fldCharType="begin"/>
      </w:r>
      <w:r>
        <w:rPr>
          <w:noProof/>
        </w:rPr>
        <w:instrText xml:space="preserve"> PAGEREF _Toc99155435 \h </w:instrText>
      </w:r>
      <w:r>
        <w:rPr>
          <w:noProof/>
        </w:rPr>
      </w:r>
      <w:r>
        <w:rPr>
          <w:noProof/>
        </w:rPr>
        <w:fldChar w:fldCharType="separate"/>
      </w:r>
      <w:r>
        <w:rPr>
          <w:noProof/>
        </w:rPr>
        <w:t>20</w:t>
      </w:r>
      <w:r>
        <w:rPr>
          <w:noProof/>
        </w:rPr>
        <w:fldChar w:fldCharType="end"/>
      </w:r>
    </w:p>
    <w:p w14:paraId="2D59735F" w14:textId="12B7334C" w:rsidR="00F547C0" w:rsidRDefault="00F547C0">
      <w:pPr>
        <w:pStyle w:val="TDC1"/>
        <w:tabs>
          <w:tab w:val="left" w:pos="1100"/>
          <w:tab w:val="right" w:leader="dot" w:pos="8828"/>
        </w:tabs>
        <w:rPr>
          <w:rFonts w:asciiTheme="minorHAnsi" w:eastAsiaTheme="minorEastAsia" w:hAnsiTheme="minorHAnsi" w:cstheme="minorBidi"/>
          <w:noProof/>
          <w:lang w:eastAsia="es-CO"/>
        </w:rPr>
      </w:pPr>
      <w:r>
        <w:rPr>
          <w:noProof/>
        </w:rPr>
        <w:t>Figura3.</w:t>
      </w:r>
      <w:r>
        <w:rPr>
          <w:rFonts w:asciiTheme="minorHAnsi" w:eastAsiaTheme="minorEastAsia" w:hAnsiTheme="minorHAnsi" w:cstheme="minorBidi"/>
          <w:noProof/>
          <w:lang w:eastAsia="es-CO"/>
        </w:rPr>
        <w:tab/>
      </w:r>
      <w:r>
        <w:rPr>
          <w:noProof/>
        </w:rPr>
        <w:t>Modulo generador</w:t>
      </w:r>
      <w:r>
        <w:rPr>
          <w:noProof/>
        </w:rPr>
        <w:tab/>
      </w:r>
      <w:r>
        <w:rPr>
          <w:noProof/>
        </w:rPr>
        <w:fldChar w:fldCharType="begin"/>
      </w:r>
      <w:r>
        <w:rPr>
          <w:noProof/>
        </w:rPr>
        <w:instrText xml:space="preserve"> PAGEREF _Toc99155436 \h </w:instrText>
      </w:r>
      <w:r>
        <w:rPr>
          <w:noProof/>
        </w:rPr>
      </w:r>
      <w:r>
        <w:rPr>
          <w:noProof/>
        </w:rPr>
        <w:fldChar w:fldCharType="separate"/>
      </w:r>
      <w:r>
        <w:rPr>
          <w:noProof/>
        </w:rPr>
        <w:t>22</w:t>
      </w:r>
      <w:r>
        <w:rPr>
          <w:noProof/>
        </w:rPr>
        <w:fldChar w:fldCharType="end"/>
      </w:r>
    </w:p>
    <w:p w14:paraId="5BABDF99" w14:textId="28849FB5" w:rsidR="00F547C0" w:rsidRDefault="00F547C0">
      <w:pPr>
        <w:pStyle w:val="TDC1"/>
        <w:tabs>
          <w:tab w:val="left" w:pos="1100"/>
          <w:tab w:val="right" w:leader="dot" w:pos="8828"/>
        </w:tabs>
        <w:rPr>
          <w:rFonts w:asciiTheme="minorHAnsi" w:eastAsiaTheme="minorEastAsia" w:hAnsiTheme="minorHAnsi" w:cstheme="minorBidi"/>
          <w:noProof/>
          <w:lang w:eastAsia="es-CO"/>
        </w:rPr>
      </w:pPr>
      <w:r>
        <w:rPr>
          <w:noProof/>
        </w:rPr>
        <w:t>Figura4.</w:t>
      </w:r>
      <w:r>
        <w:rPr>
          <w:rFonts w:asciiTheme="minorHAnsi" w:eastAsiaTheme="minorEastAsia" w:hAnsiTheme="minorHAnsi" w:cstheme="minorBidi"/>
          <w:noProof/>
          <w:lang w:eastAsia="es-CO"/>
        </w:rPr>
        <w:tab/>
      </w:r>
      <w:r>
        <w:rPr>
          <w:noProof/>
        </w:rPr>
        <w:t>Módulo de archivos</w:t>
      </w:r>
      <w:r>
        <w:rPr>
          <w:noProof/>
        </w:rPr>
        <w:tab/>
      </w:r>
      <w:r>
        <w:rPr>
          <w:noProof/>
        </w:rPr>
        <w:fldChar w:fldCharType="begin"/>
      </w:r>
      <w:r>
        <w:rPr>
          <w:noProof/>
        </w:rPr>
        <w:instrText xml:space="preserve"> PAGEREF _Toc99155437 \h </w:instrText>
      </w:r>
      <w:r>
        <w:rPr>
          <w:noProof/>
        </w:rPr>
      </w:r>
      <w:r>
        <w:rPr>
          <w:noProof/>
        </w:rPr>
        <w:fldChar w:fldCharType="separate"/>
      </w:r>
      <w:r>
        <w:rPr>
          <w:noProof/>
        </w:rPr>
        <w:t>24</w:t>
      </w:r>
      <w:r>
        <w:rPr>
          <w:noProof/>
        </w:rPr>
        <w:fldChar w:fldCharType="end"/>
      </w:r>
    </w:p>
    <w:p w14:paraId="6BADD37C" w14:textId="055D0EFB" w:rsidR="00F547C0" w:rsidRDefault="00F547C0">
      <w:pPr>
        <w:pStyle w:val="TDC1"/>
        <w:tabs>
          <w:tab w:val="left" w:pos="1100"/>
          <w:tab w:val="right" w:leader="dot" w:pos="8828"/>
        </w:tabs>
        <w:rPr>
          <w:rFonts w:asciiTheme="minorHAnsi" w:eastAsiaTheme="minorEastAsia" w:hAnsiTheme="minorHAnsi" w:cstheme="minorBidi"/>
          <w:noProof/>
          <w:lang w:eastAsia="es-CO"/>
        </w:rPr>
      </w:pPr>
      <w:r>
        <w:rPr>
          <w:noProof/>
        </w:rPr>
        <w:t>Figura5.</w:t>
      </w:r>
      <w:r>
        <w:rPr>
          <w:rFonts w:asciiTheme="minorHAnsi" w:eastAsiaTheme="minorEastAsia" w:hAnsiTheme="minorHAnsi" w:cstheme="minorBidi"/>
          <w:noProof/>
          <w:lang w:eastAsia="es-CO"/>
        </w:rPr>
        <w:tab/>
      </w:r>
      <w:r>
        <w:rPr>
          <w:noProof/>
        </w:rPr>
        <w:t>Módulo de algoritmos</w:t>
      </w:r>
      <w:r>
        <w:rPr>
          <w:noProof/>
        </w:rPr>
        <w:tab/>
      </w:r>
      <w:r>
        <w:rPr>
          <w:noProof/>
        </w:rPr>
        <w:fldChar w:fldCharType="begin"/>
      </w:r>
      <w:r>
        <w:rPr>
          <w:noProof/>
        </w:rPr>
        <w:instrText xml:space="preserve"> PAGEREF _Toc99155438 \h </w:instrText>
      </w:r>
      <w:r>
        <w:rPr>
          <w:noProof/>
        </w:rPr>
      </w:r>
      <w:r>
        <w:rPr>
          <w:noProof/>
        </w:rPr>
        <w:fldChar w:fldCharType="separate"/>
      </w:r>
      <w:r>
        <w:rPr>
          <w:noProof/>
        </w:rPr>
        <w:t>26</w:t>
      </w:r>
      <w:r>
        <w:rPr>
          <w:noProof/>
        </w:rPr>
        <w:fldChar w:fldCharType="end"/>
      </w:r>
    </w:p>
    <w:p w14:paraId="45923B4C" w14:textId="58875584" w:rsidR="00F547C0" w:rsidRDefault="00F547C0">
      <w:pPr>
        <w:spacing w:after="160" w:line="259" w:lineRule="auto"/>
        <w:jc w:val="left"/>
      </w:pPr>
      <w:r>
        <w:fldChar w:fldCharType="end"/>
      </w:r>
      <w:r>
        <w:br w:type="page"/>
      </w:r>
    </w:p>
    <w:p w14:paraId="3D3BA301" w14:textId="77777777" w:rsidR="00E83082" w:rsidRPr="006D79DA" w:rsidRDefault="00E83082" w:rsidP="004C4418">
      <w:pPr>
        <w:jc w:val="right"/>
      </w:pPr>
    </w:p>
    <w:p w14:paraId="5C7693A2" w14:textId="49C31ED4" w:rsidR="006542A0" w:rsidRPr="004C4418" w:rsidRDefault="006542A0" w:rsidP="004C4418">
      <w:pPr>
        <w:pStyle w:val="Titulo"/>
        <w:numPr>
          <w:ilvl w:val="0"/>
          <w:numId w:val="0"/>
        </w:numPr>
        <w:rPr>
          <w:rFonts w:ascii="Arial,DejaVu Sans" w:eastAsia="Arial,DejaVu Sans" w:hAnsi="Arial,DejaVu Sans" w:cs="Arial,DejaVu Sans"/>
          <w:b/>
        </w:rPr>
      </w:pPr>
      <w:bookmarkStart w:id="1" w:name="_Toc524902069"/>
      <w:bookmarkStart w:id="2" w:name="_Toc3830945"/>
      <w:bookmarkStart w:id="3" w:name="_Toc12212055"/>
      <w:bookmarkStart w:id="4" w:name="_Toc12274273"/>
      <w:bookmarkStart w:id="5" w:name="_Toc99159399"/>
      <w:bookmarkStart w:id="6" w:name="_Toc448560914"/>
      <w:r w:rsidRPr="004C4418">
        <w:rPr>
          <w:rFonts w:eastAsia="Arial"/>
          <w:b/>
        </w:rPr>
        <w:t>Capítulo 1</w:t>
      </w:r>
      <w:bookmarkEnd w:id="1"/>
      <w:bookmarkEnd w:id="2"/>
      <w:bookmarkEnd w:id="3"/>
      <w:bookmarkEnd w:id="4"/>
      <w:bookmarkEnd w:id="5"/>
    </w:p>
    <w:p w14:paraId="2EB1B9A1" w14:textId="2921A171" w:rsidR="00CE71D1" w:rsidRPr="004C4418" w:rsidRDefault="00CE71D1" w:rsidP="00557FF5">
      <w:pPr>
        <w:pStyle w:val="Ttulo1"/>
      </w:pPr>
      <w:bookmarkStart w:id="7" w:name="_Toc99159400"/>
      <w:r w:rsidRPr="004C4418">
        <w:t>INTRODUCCION</w:t>
      </w:r>
      <w:bookmarkStart w:id="8" w:name="_Toc448560915"/>
      <w:bookmarkEnd w:id="6"/>
      <w:bookmarkEnd w:id="7"/>
    </w:p>
    <w:p w14:paraId="7C5A5D49" w14:textId="4091A4E5" w:rsidR="00DB3692" w:rsidRPr="005B4C47" w:rsidRDefault="00CE71D1" w:rsidP="00557FF5">
      <w:pPr>
        <w:pStyle w:val="Ttulo2"/>
        <w:rPr>
          <w:lang w:val="es-MX" w:eastAsia="es-ES"/>
        </w:rPr>
      </w:pPr>
      <w:bookmarkStart w:id="9" w:name="_Toc99159401"/>
      <w:r w:rsidRPr="005B4C47">
        <w:rPr>
          <w:lang w:val="es-MX" w:eastAsia="es-ES"/>
        </w:rPr>
        <w:t>PLANTEAMIENTO DEL PROBLEMA</w:t>
      </w:r>
      <w:bookmarkEnd w:id="8"/>
      <w:bookmarkEnd w:id="9"/>
    </w:p>
    <w:p w14:paraId="014EC85A" w14:textId="143B85B9" w:rsidR="00DB3692" w:rsidRPr="0056376D" w:rsidRDefault="00DB3692" w:rsidP="00DB3692">
      <w:pPr>
        <w:rPr>
          <w:lang w:val="es-419"/>
        </w:rPr>
      </w:pPr>
      <w:r w:rsidRPr="0056376D">
        <w:rPr>
          <w:lang w:val="es-419"/>
        </w:rPr>
        <w:t xml:space="preserve">El problema de la mochila es un conocido problema de optimización combinatoria que pertenece a la clase de problemas NP-completos </w:t>
      </w:r>
      <w:r w:rsidRPr="00630316">
        <w:rPr>
          <w:lang w:val="es-419"/>
        </w:rPr>
        <w:fldChar w:fldCharType="begin" w:fldLock="1"/>
      </w:r>
      <w:r w:rsidR="0006105D">
        <w:rPr>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630316">
        <w:rPr>
          <w:lang w:val="es-419"/>
        </w:rPr>
        <w:fldChar w:fldCharType="separate"/>
      </w:r>
      <w:r w:rsidR="004965B2" w:rsidRPr="004965B2">
        <w:rPr>
          <w:noProof/>
          <w:lang w:val="es-419"/>
        </w:rPr>
        <w:t>[1]</w:t>
      </w:r>
      <w:r w:rsidRPr="00630316">
        <w:rPr>
          <w:lang w:val="es-419"/>
        </w:rPr>
        <w:fldChar w:fldCharType="end"/>
      </w:r>
      <w:r w:rsidRPr="0056376D">
        <w:rPr>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630316">
        <w:rPr>
          <w:lang w:val="es-419"/>
        </w:rPr>
        <w:fldChar w:fldCharType="begin" w:fldLock="1"/>
      </w:r>
      <w:r w:rsidR="0006105D">
        <w:rPr>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630316">
        <w:rPr>
          <w:lang w:val="es-419"/>
        </w:rPr>
        <w:fldChar w:fldCharType="separate"/>
      </w:r>
      <w:r w:rsidR="004965B2" w:rsidRPr="004965B2">
        <w:rPr>
          <w:noProof/>
          <w:lang w:val="es-419"/>
        </w:rPr>
        <w:t>[2]</w:t>
      </w:r>
      <w:r w:rsidRPr="00630316">
        <w:rPr>
          <w:lang w:val="es-419"/>
        </w:rPr>
        <w:fldChar w:fldCharType="end"/>
      </w:r>
      <w:r w:rsidRPr="0056376D">
        <w:rPr>
          <w:lang w:val="es-419"/>
        </w:rPr>
        <w:t xml:space="preserve">, control de presupuestos, toma de decisiones y corte de material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w:t>
      </w:r>
    </w:p>
    <w:p w14:paraId="4668D16D" w14:textId="77777777" w:rsidR="00DB3692" w:rsidRPr="0056376D" w:rsidRDefault="00DB3692" w:rsidP="00DB3692">
      <w:pPr>
        <w:rPr>
          <w:lang w:val="es-419"/>
        </w:rPr>
      </w:pPr>
    </w:p>
    <w:p w14:paraId="3E372D4C" w14:textId="07921D1D" w:rsidR="00DB3692" w:rsidRPr="0056376D" w:rsidRDefault="00DB3692" w:rsidP="00DB3692">
      <w:pPr>
        <w:rPr>
          <w:lang w:val="es-419"/>
        </w:rPr>
      </w:pPr>
      <w:r w:rsidRPr="0056376D">
        <w:rPr>
          <w:lang w:val="es-419"/>
        </w:rPr>
        <w:t>Entre las variantes más conocidas del problema de la mochila</w:t>
      </w:r>
      <w:r w:rsidRPr="0056376D">
        <w:rPr>
          <w:lang w:val="es-ES_tradnl"/>
        </w:rPr>
        <w:t xml:space="preserve"> se encuentran:</w:t>
      </w:r>
      <w:r w:rsidRPr="0056376D">
        <w:rPr>
          <w:lang w:val="es-419"/>
        </w:rPr>
        <w:t xml:space="preserve"> la mochila binaria (Binary Knapsack Problem, BKP), el problema de la suma de subconjuntos (P</w:t>
      </w:r>
      <w:r w:rsidRPr="0056376D">
        <w:rPr>
          <w:vertAlign w:val="subscript"/>
          <w:lang w:val="es-419"/>
        </w:rPr>
        <w:t>i</w:t>
      </w:r>
      <w:r w:rsidRPr="0056376D">
        <w:rPr>
          <w:lang w:val="es-419"/>
        </w:rPr>
        <w:t xml:space="preserve"> = W</w:t>
      </w:r>
      <w:r w:rsidRPr="0056376D">
        <w:rPr>
          <w:vertAlign w:val="subscript"/>
          <w:lang w:val="es-419"/>
        </w:rPr>
        <w:t>i</w:t>
      </w:r>
      <w:r w:rsidRPr="0056376D">
        <w:rPr>
          <w:lang w:val="es-419"/>
        </w:rPr>
        <w:t xml:space="preserve">), el problema de la mochila sin límite, el problema de la mochila acotada </w:t>
      </w:r>
      <w:r w:rsidRPr="00630316">
        <w:rPr>
          <w:lang w:val="es-419"/>
        </w:rPr>
        <w:fldChar w:fldCharType="begin" w:fldLock="1"/>
      </w:r>
      <w:r w:rsidR="0006105D">
        <w:rPr>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630316">
        <w:rPr>
          <w:lang w:val="es-419"/>
        </w:rPr>
        <w:fldChar w:fldCharType="separate"/>
      </w:r>
      <w:r w:rsidR="004965B2" w:rsidRPr="004965B2">
        <w:rPr>
          <w:noProof/>
          <w:lang w:val="es-419"/>
        </w:rPr>
        <w:t>[4]</w:t>
      </w:r>
      <w:r w:rsidRPr="00630316">
        <w:rPr>
          <w:lang w:val="es-419"/>
        </w:rPr>
        <w:fldChar w:fldCharType="end"/>
      </w:r>
      <w:r w:rsidRPr="0056376D">
        <w:rPr>
          <w:lang w:val="es-419"/>
        </w:rPr>
        <w:t xml:space="preserve">, el problema de la mochila d-dimensional (d-KP), el problema de las múltiples mochilas (MKP) </w:t>
      </w:r>
      <w:r w:rsidRPr="00630316">
        <w:rPr>
          <w:lang w:val="es-419"/>
        </w:rPr>
        <w:fldChar w:fldCharType="begin" w:fldLock="1"/>
      </w:r>
      <w:r w:rsidR="0006105D">
        <w:rPr>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630316">
        <w:rPr>
          <w:lang w:val="es-419"/>
        </w:rPr>
        <w:fldChar w:fldCharType="separate"/>
      </w:r>
      <w:r w:rsidR="004965B2" w:rsidRPr="004965B2">
        <w:rPr>
          <w:noProof/>
          <w:lang w:val="es-419"/>
        </w:rPr>
        <w:t>[5]</w:t>
      </w:r>
      <w:r w:rsidRPr="00630316">
        <w:rPr>
          <w:lang w:val="es-419"/>
        </w:rPr>
        <w:fldChar w:fldCharType="end"/>
      </w:r>
      <w:r w:rsidRPr="0056376D">
        <w:rPr>
          <w:lang w:val="es-419"/>
        </w:rPr>
        <w:t xml:space="preserve">, el problema de la mochila de elección múltiple multidimensional y el problema de la mochila cuadrática </w:t>
      </w:r>
      <w:r w:rsidRPr="00630316">
        <w:rPr>
          <w:lang w:val="es-419"/>
        </w:rPr>
        <w:fldChar w:fldCharType="begin" w:fldLock="1"/>
      </w:r>
      <w:r w:rsidR="0006105D">
        <w:rPr>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630316">
        <w:rPr>
          <w:lang w:val="es-419"/>
        </w:rPr>
        <w:fldChar w:fldCharType="separate"/>
      </w:r>
      <w:r w:rsidR="004965B2" w:rsidRPr="004965B2">
        <w:rPr>
          <w:noProof/>
          <w:lang w:val="es-419"/>
        </w:rPr>
        <w:t>[6]</w:t>
      </w:r>
      <w:r w:rsidRPr="00630316">
        <w:rPr>
          <w:lang w:val="es-419"/>
        </w:rPr>
        <w:fldChar w:fldCharType="end"/>
      </w:r>
      <w:r w:rsidRPr="0056376D">
        <w:rPr>
          <w:lang w:val="es-419"/>
        </w:rPr>
        <w:t xml:space="preserve">. A la fecha se han desarrollado una variedad de técnicas para resolver las diferentes variantes del problema de la mochila, las cuales se pueden agrupar de la siguientes manera: (i) exactos, (ii) programación dinámica, (iii) programación entera, (iv) métodos metaheurísticos, (v) métodos lagrangianos, (vi) métodos basados en árboles de búsqueda con back tracking y (vii) enfoques de red </w:t>
      </w:r>
      <w:r w:rsidRPr="00630316">
        <w:rPr>
          <w:lang w:val="es-419"/>
        </w:rPr>
        <w:fldChar w:fldCharType="begin" w:fldLock="1"/>
      </w:r>
      <w:r w:rsidR="0006105D">
        <w:rPr>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630316">
        <w:rPr>
          <w:lang w:val="es-419"/>
        </w:rPr>
        <w:fldChar w:fldCharType="separate"/>
      </w:r>
      <w:r w:rsidR="004965B2" w:rsidRPr="004965B2">
        <w:rPr>
          <w:noProof/>
          <w:lang w:val="es-419"/>
        </w:rPr>
        <w:t>[7]</w:t>
      </w:r>
      <w:r w:rsidRPr="00630316">
        <w:rPr>
          <w:lang w:val="es-419"/>
        </w:rPr>
        <w:fldChar w:fldCharType="end"/>
      </w:r>
      <w:r w:rsidRPr="0056376D">
        <w:rPr>
          <w:lang w:val="es-419"/>
        </w:rPr>
        <w:t>.</w:t>
      </w:r>
    </w:p>
    <w:p w14:paraId="65D194B9" w14:textId="77777777" w:rsidR="00DB3692" w:rsidRPr="0056376D" w:rsidRDefault="00DB3692" w:rsidP="00DB3692">
      <w:pPr>
        <w:rPr>
          <w:lang w:val="es-419"/>
        </w:rPr>
      </w:pPr>
    </w:p>
    <w:p w14:paraId="34436E6D" w14:textId="6F5FDD24" w:rsidR="00DB3692" w:rsidRPr="0056376D" w:rsidRDefault="00DB3692" w:rsidP="00DB3692">
      <w:pPr>
        <w:rPr>
          <w:lang w:val="es-ES_tradnl"/>
        </w:rPr>
      </w:pPr>
      <w:r w:rsidRPr="0056376D">
        <w:rPr>
          <w:lang w:val="es-419"/>
        </w:rPr>
        <w:t>Esta investigación se relaciona con</w:t>
      </w:r>
      <w:r>
        <w:rPr>
          <w:lang w:val="es-419"/>
        </w:rPr>
        <w:t xml:space="preserve"> el problema de</w:t>
      </w:r>
      <w:r w:rsidRPr="0056376D">
        <w:rPr>
          <w:lang w:val="es-419"/>
        </w:rPr>
        <w:t xml:space="preserve"> la mochila binaria que se define formalmente por la </w:t>
      </w:r>
      <w:r w:rsidRPr="0056376D">
        <w:rPr>
          <w:b/>
          <w:bCs/>
          <w:lang w:val="es-419"/>
        </w:rPr>
        <w:t xml:space="preserve">Ecuación </w:t>
      </w:r>
      <w:r>
        <w:rPr>
          <w:b/>
          <w:bCs/>
          <w:lang w:val="es-419"/>
        </w:rPr>
        <w:t>(1)</w:t>
      </w:r>
      <w:r w:rsidRPr="0056376D">
        <w:rPr>
          <w:lang w:val="es-419"/>
        </w:rPr>
        <w:t xml:space="preserve"> y se describe de la siguiente forma: dada una mochila con una capacidad limitada </w:t>
      </w:r>
      <w:r w:rsidRPr="0056376D">
        <w:rPr>
          <w:b/>
          <w:bCs/>
          <w:lang w:val="es-419"/>
        </w:rPr>
        <w:t>C</w:t>
      </w:r>
      <w:r w:rsidRPr="0056376D">
        <w:rPr>
          <w:lang w:val="es-419"/>
        </w:rPr>
        <w:t xml:space="preserve"> </w:t>
      </w:r>
      <w:r w:rsidRPr="0056376D">
        <w:rPr>
          <w:lang w:val="es-419"/>
        </w:rPr>
        <w:sym w:font="Symbol" w:char="F0CE"/>
      </w:r>
      <w:r w:rsidRPr="0056376D">
        <w:rPr>
          <w:lang w:val="es-419"/>
        </w:rPr>
        <w:t xml:space="preserve"> Z</w:t>
      </w:r>
      <w:r w:rsidRPr="0056376D">
        <w:rPr>
          <w:vertAlign w:val="superscript"/>
          <w:lang w:val="es-419"/>
        </w:rPr>
        <w:t>+</w:t>
      </w:r>
      <w:r w:rsidRPr="0056376D">
        <w:rPr>
          <w:lang w:val="es-419"/>
        </w:rPr>
        <w:t xml:space="preserve">, y un conjunto de </w:t>
      </w:r>
      <w:r w:rsidRPr="0056376D">
        <w:rPr>
          <w:b/>
          <w:bCs/>
          <w:i/>
          <w:iCs/>
          <w:lang w:val="es-419"/>
        </w:rPr>
        <w:t>n</w:t>
      </w:r>
      <w:r w:rsidRPr="0056376D">
        <w:rPr>
          <w:lang w:val="es-419"/>
        </w:rPr>
        <w:t xml:space="preserve"> elementos (artículos o ítems), cada uno con un beneficio </w:t>
      </w:r>
      <w:r w:rsidRPr="0056376D">
        <w:rPr>
          <w:b/>
          <w:bCs/>
          <w:lang w:val="es-419"/>
        </w:rPr>
        <w:t>P</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y un peso </w:t>
      </w:r>
      <w:r w:rsidRPr="0056376D">
        <w:rPr>
          <w:b/>
          <w:bCs/>
          <w:lang w:val="es-419"/>
        </w:rPr>
        <w:t>W</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donde i = 1, 2, ..., n, se debe seleccionar un subconjunto de </w:t>
      </w:r>
      <w:r w:rsidRPr="0056376D">
        <w:rPr>
          <w:b/>
          <w:bCs/>
          <w:i/>
          <w:iCs/>
          <w:lang w:val="es-419"/>
        </w:rPr>
        <w:t>m</w:t>
      </w:r>
      <w:r w:rsidRPr="0056376D">
        <w:rPr>
          <w:lang w:val="es-419"/>
        </w:rPr>
        <w:t xml:space="preserve"> elementos (</w:t>
      </w:r>
      <m:oMath>
        <m:r>
          <w:rPr>
            <w:rFonts w:ascii="Cambria Math" w:hAnsi="Cambria Math"/>
            <w:lang w:val="es-419"/>
          </w:rPr>
          <m:t>m≤n</m:t>
        </m:r>
      </m:oMath>
      <w:r w:rsidRPr="0056376D">
        <w:rPr>
          <w:lang w:val="es-419"/>
        </w:rPr>
        <w:t>) de modo que se genere la mayor (máxima) ganancia o beneficio posible</w:t>
      </w:r>
      <w:r w:rsidR="004D4C36">
        <w:rPr>
          <w:lang w:val="es-419"/>
        </w:rPr>
        <w:t>,</w:t>
      </w:r>
      <w:r w:rsidRPr="0056376D">
        <w:rPr>
          <w:lang w:val="es-419"/>
        </w:rPr>
        <w:t xml:space="preserve"> sujeto a una restricción principal</w:t>
      </w:r>
      <w:r w:rsidR="004D4C36">
        <w:rPr>
          <w:lang w:val="es-419"/>
        </w:rPr>
        <w:t xml:space="preserve"> la cual define </w:t>
      </w:r>
      <w:r w:rsidRPr="0056376D">
        <w:rPr>
          <w:lang w:val="es-419"/>
        </w:rPr>
        <w:t xml:space="preserve">que los pesos totales de los elementos seleccionados no excedan la capacidad </w:t>
      </w:r>
      <w:r w:rsidRPr="0056376D">
        <w:rPr>
          <w:b/>
          <w:bCs/>
          <w:lang w:val="es-419"/>
        </w:rPr>
        <w:t>C</w:t>
      </w:r>
      <w:r w:rsidRPr="0056376D">
        <w:rPr>
          <w:lang w:val="es-419"/>
        </w:rPr>
        <w:t xml:space="preserve"> de la mochila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 xml:space="preserve">, teniendo en cuenta que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oMath>
      <w:r w:rsidRPr="0056376D">
        <w:rPr>
          <w:lang w:val="es-419"/>
        </w:rPr>
        <w:t xml:space="preserve"> es un valor binario {0,1} que indica si el elemento </w:t>
      </w:r>
      <w:r w:rsidRPr="0056376D">
        <w:rPr>
          <w:i/>
          <w:iCs/>
          <w:lang w:val="es-419"/>
        </w:rPr>
        <w:t>i</w:t>
      </w:r>
      <w:r w:rsidRPr="0056376D">
        <w:rPr>
          <w:lang w:val="es-419"/>
        </w:rPr>
        <w:t xml:space="preserve"> debe ir o no en la mochila</w:t>
      </w:r>
      <w:r w:rsidRPr="0056376D">
        <w:rPr>
          <w:lang w:val="es-ES_tradnl"/>
        </w:rPr>
        <w:t>.</w:t>
      </w:r>
    </w:p>
    <w:p w14:paraId="19F010AF" w14:textId="77777777" w:rsidR="00DB3692" w:rsidRPr="0056376D" w:rsidRDefault="00DB3692" w:rsidP="00DB3692">
      <w:pPr>
        <w:rPr>
          <w:lang w:val="es-ES_tradnl"/>
        </w:rPr>
      </w:pPr>
    </w:p>
    <w:tbl>
      <w:tblPr>
        <w:tblW w:w="5000" w:type="pct"/>
        <w:tblLook w:val="04A0" w:firstRow="1" w:lastRow="0" w:firstColumn="1" w:lastColumn="0" w:noHBand="0" w:noVBand="1"/>
      </w:tblPr>
      <w:tblGrid>
        <w:gridCol w:w="8232"/>
        <w:gridCol w:w="606"/>
      </w:tblGrid>
      <w:tr w:rsidR="00DB3692" w:rsidRPr="0056376D" w14:paraId="47A678C2" w14:textId="77777777" w:rsidTr="00981AEC">
        <w:tc>
          <w:tcPr>
            <w:tcW w:w="4657" w:type="pct"/>
            <w:shd w:val="clear" w:color="auto" w:fill="auto"/>
            <w:vAlign w:val="center"/>
          </w:tcPr>
          <w:p w14:paraId="29BCCF2F" w14:textId="77777777" w:rsidR="00DB3692" w:rsidRPr="0056376D" w:rsidRDefault="00DB3692" w:rsidP="00981AEC">
            <w:pPr>
              <w:rPr>
                <w:lang w:val="es-ES_tradnl"/>
              </w:rPr>
            </w:pPr>
            <m:oMathPara>
              <m:oMath>
                <m:r>
                  <w:rPr>
                    <w:rFonts w:ascii="Cambria Math" w:hAnsi="Cambria Math"/>
                    <w:lang w:val="es-ES_tradnl"/>
                  </w:rPr>
                  <m:t>Max</m:t>
                </m:r>
                <m:r>
                  <m:rPr>
                    <m:sty m:val="p"/>
                  </m:rPr>
                  <w:rPr>
                    <w:rFonts w:ascii="Cambria Math" w:hAnsi="Cambria Math"/>
                    <w:lang w:val="es-ES_tradnl"/>
                  </w:rPr>
                  <m:t xml:space="preserve"> </m:t>
                </m:r>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m:rPr>
                    <m:sty m:val="p"/>
                  </m:rPr>
                  <w:rPr>
                    <w:rFonts w:ascii="Cambria Math" w:hAnsi="Cambria Math"/>
                    <w:lang w:val="es-ES_tradnl"/>
                  </w:rPr>
                  <m:t>=</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oMath>
            </m:oMathPara>
          </w:p>
          <w:p w14:paraId="4B650E19" w14:textId="77777777" w:rsidR="00DB3692" w:rsidRPr="0056376D" w:rsidRDefault="00DB3692" w:rsidP="00981AEC">
            <w:pPr>
              <w:rPr>
                <w:lang w:val="es-ES_tradnl"/>
              </w:rPr>
            </w:pPr>
            <m:oMathPara>
              <m:oMath>
                <m:r>
                  <w:rPr>
                    <w:rFonts w:ascii="Cambria Math" w:hAnsi="Cambria Math"/>
                    <w:lang w:val="es-ES_tradnl"/>
                  </w:rPr>
                  <m:t>sujeto</m:t>
                </m:r>
                <m:r>
                  <m:rPr>
                    <m:sty m:val="p"/>
                  </m:rPr>
                  <w:rPr>
                    <w:rFonts w:ascii="Cambria Math" w:hAnsi="Cambria Math"/>
                    <w:lang w:val="es-ES_tradnl"/>
                  </w:rPr>
                  <m:t xml:space="preserve"> </m:t>
                </m:r>
                <m:r>
                  <w:rPr>
                    <w:rFonts w:ascii="Cambria Math" w:hAnsi="Cambria Math"/>
                    <w:lang w:val="es-ES_tradnl"/>
                  </w:rPr>
                  <m:t>a</m:t>
                </m:r>
                <m:r>
                  <m:rPr>
                    <m:sty m:val="p"/>
                  </m:rPr>
                  <w:rPr>
                    <w:rFonts w:ascii="Cambria Math" w:hAnsi="Cambria Math"/>
                    <w:lang w:val="es-ES_tradnl"/>
                  </w:rPr>
                  <m:t xml:space="preserve"> </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r>
                  <m:rPr>
                    <m:sty m:val="p"/>
                  </m:rPr>
                  <w:rPr>
                    <w:rFonts w:ascii="Cambria Math" w:hAnsi="Cambria Math"/>
                    <w:lang w:val="es-ES_tradnl"/>
                  </w:rPr>
                  <m:t>≤</m:t>
                </m:r>
                <m:r>
                  <w:rPr>
                    <w:rFonts w:ascii="Cambria Math" w:hAnsi="Cambria Math"/>
                    <w:lang w:val="es-ES_tradnl"/>
                  </w:rPr>
                  <m:t>C</m:t>
                </m:r>
              </m:oMath>
            </m:oMathPara>
          </w:p>
          <w:p w14:paraId="7EDAAE9E" w14:textId="77777777" w:rsidR="00DB3692" w:rsidRPr="0056376D" w:rsidRDefault="004C7955" w:rsidP="00981AEC">
            <w:pPr>
              <w:rPr>
                <w:lang w:val="es-ES_tradnl"/>
              </w:rPr>
            </w:pPr>
            <m:oMathPara>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m:rPr>
                    <m:sty m:val="p"/>
                  </m:rPr>
                  <w:rPr>
                    <w:rFonts w:ascii="Cambria Math" w:hAnsi="Cambria Math"/>
                    <w:lang w:val="es-ES_tradnl"/>
                  </w:rPr>
                  <m:t>∈</m:t>
                </m:r>
                <m:d>
                  <m:dPr>
                    <m:begChr m:val="{"/>
                    <m:endChr m:val="}"/>
                    <m:ctrlPr>
                      <w:rPr>
                        <w:rFonts w:ascii="Cambria Math" w:hAnsi="Cambria Math"/>
                        <w:lang w:val="es-ES_tradnl"/>
                      </w:rPr>
                    </m:ctrlPr>
                  </m:dPr>
                  <m:e>
                    <m:r>
                      <m:rPr>
                        <m:sty m:val="p"/>
                      </m:rPr>
                      <w:rPr>
                        <w:rFonts w:ascii="Cambria Math" w:hAnsi="Cambria Math"/>
                        <w:lang w:val="es-ES_tradnl"/>
                      </w:rPr>
                      <m:t>0,1</m:t>
                    </m:r>
                  </m:e>
                </m:d>
                <m:r>
                  <m:rPr>
                    <m:sty m:val="p"/>
                  </m:rPr>
                  <w:rPr>
                    <w:rFonts w:ascii="Cambria Math" w:hAnsi="Cambria Math"/>
                    <w:lang w:val="es-ES_tradnl"/>
                  </w:rPr>
                  <m:t xml:space="preserve">, </m:t>
                </m:r>
                <m:r>
                  <w:rPr>
                    <w:rFonts w:ascii="Cambria Math" w:hAnsi="Cambria Math"/>
                    <w:lang w:val="es-ES_tradnl"/>
                  </w:rPr>
                  <m:t>i</m:t>
                </m:r>
                <m:r>
                  <m:rPr>
                    <m:sty m:val="p"/>
                  </m:rPr>
                  <w:rPr>
                    <w:rFonts w:ascii="Cambria Math" w:hAnsi="Cambria Math"/>
                    <w:lang w:val="es-ES_tradnl"/>
                  </w:rPr>
                  <m:t xml:space="preserve">=1, 2, …, </m:t>
                </m:r>
                <m:r>
                  <w:rPr>
                    <w:rFonts w:ascii="Cambria Math" w:hAnsi="Cambria Math"/>
                    <w:lang w:val="es-ES_tradnl"/>
                  </w:rPr>
                  <m:t>n</m:t>
                </m:r>
              </m:oMath>
            </m:oMathPara>
          </w:p>
        </w:tc>
        <w:tc>
          <w:tcPr>
            <w:tcW w:w="343" w:type="pct"/>
            <w:shd w:val="clear" w:color="auto" w:fill="auto"/>
            <w:vAlign w:val="center"/>
          </w:tcPr>
          <w:p w14:paraId="2669E5ED" w14:textId="77777777" w:rsidR="00DB3692" w:rsidRPr="0056376D" w:rsidRDefault="00DB3692" w:rsidP="00981AEC">
            <w:pPr>
              <w:pStyle w:val="Descripcin"/>
              <w:rPr>
                <w:b/>
                <w:bCs w:val="0"/>
                <w:lang w:val="es-ES_tradnl"/>
              </w:rPr>
            </w:pPr>
            <w:r w:rsidRPr="0056376D">
              <w:rPr>
                <w:b/>
                <w:bCs w:val="0"/>
                <w:lang w:val="es-ES_tradnl"/>
              </w:rPr>
              <w:t>(</w:t>
            </w:r>
            <w:r w:rsidRPr="00630316">
              <w:rPr>
                <w:b/>
                <w:bCs w:val="0"/>
                <w:lang w:val="es-ES_tradnl"/>
              </w:rPr>
              <w:fldChar w:fldCharType="begin"/>
            </w:r>
            <w:r w:rsidRPr="0056376D">
              <w:rPr>
                <w:b/>
                <w:bCs w:val="0"/>
                <w:lang w:val="es-ES_tradnl"/>
              </w:rPr>
              <w:instrText xml:space="preserve"> SEQ Ecuación \* ARABIC </w:instrText>
            </w:r>
            <w:r w:rsidRPr="00630316">
              <w:rPr>
                <w:b/>
                <w:bCs w:val="0"/>
                <w:lang w:val="es-ES_tradnl"/>
              </w:rPr>
              <w:fldChar w:fldCharType="separate"/>
            </w:r>
            <w:r>
              <w:rPr>
                <w:b/>
                <w:bCs w:val="0"/>
                <w:noProof/>
                <w:lang w:val="es-ES_tradnl"/>
              </w:rPr>
              <w:t>1</w:t>
            </w:r>
            <w:r w:rsidRPr="00630316">
              <w:rPr>
                <w:b/>
                <w:bCs w:val="0"/>
                <w:lang w:val="es-ES_tradnl"/>
              </w:rPr>
              <w:fldChar w:fldCharType="end"/>
            </w:r>
            <w:r w:rsidRPr="0056376D">
              <w:rPr>
                <w:b/>
                <w:bCs w:val="0"/>
                <w:lang w:val="es-ES_tradnl"/>
              </w:rPr>
              <w:t>)</w:t>
            </w:r>
          </w:p>
        </w:tc>
      </w:tr>
    </w:tbl>
    <w:p w14:paraId="58738523" w14:textId="77777777" w:rsidR="00DB3692" w:rsidRPr="0056376D" w:rsidRDefault="00DB3692" w:rsidP="00DB3692">
      <w:pPr>
        <w:rPr>
          <w:lang w:val="es-419"/>
        </w:rPr>
      </w:pPr>
    </w:p>
    <w:p w14:paraId="62C787AC" w14:textId="78EA67DA" w:rsidR="00DB3692" w:rsidRPr="0056376D" w:rsidRDefault="00DB3692" w:rsidP="00DB3692">
      <w:pPr>
        <w:rPr>
          <w:lang w:val="es-ES_tradnl"/>
        </w:rPr>
      </w:pPr>
      <w:r w:rsidRPr="0056376D">
        <w:rPr>
          <w:lang w:val="es-ES_tradnl"/>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630316">
        <w:rPr>
          <w:rFonts w:cs="Times"/>
          <w:lang w:val="es-ES_tradnl"/>
        </w:rPr>
        <w:fldChar w:fldCharType="begin" w:fldLock="1"/>
      </w:r>
      <w:r w:rsidR="0006105D">
        <w:rPr>
          <w:rFonts w:cs="Times"/>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630316">
        <w:rPr>
          <w:rFonts w:cs="Times"/>
          <w:lang w:val="es-ES_tradnl"/>
        </w:rPr>
        <w:fldChar w:fldCharType="separate"/>
      </w:r>
      <w:r w:rsidR="004965B2" w:rsidRPr="004965B2">
        <w:rPr>
          <w:rFonts w:cs="Times"/>
          <w:noProof/>
          <w:lang w:val="es-ES_tradnl"/>
        </w:rPr>
        <w:t>[8]</w:t>
      </w:r>
      <w:r w:rsidRPr="00630316">
        <w:rPr>
          <w:rFonts w:cs="Times"/>
          <w:lang w:val="es-ES_tradnl"/>
        </w:rPr>
        <w:fldChar w:fldCharType="end"/>
      </w:r>
      <w:r w:rsidRPr="0056376D">
        <w:rPr>
          <w:lang w:val="es-ES_tradnl"/>
        </w:rPr>
        <w:t xml:space="preserve">) y una definición mejor aceptada de clasificación de acuerdo con la complejidad de las instancias, esto es la relación o no de los pesos de cada ítem con su valor, y se definen como instancias No correlacionadas, débilmente correlacionadas, casi fuertemente </w:t>
      </w:r>
      <w:r w:rsidRPr="0056376D">
        <w:rPr>
          <w:lang w:val="es-ES_tradnl"/>
        </w:rPr>
        <w:lastRenderedPageBreak/>
        <w:t xml:space="preserve">correlacionadas, fuertemente correlacionadas, Inversamente correlacionadas, e instancias con pesos y beneficios iguales (subconjuntos de instancias de suma) </w:t>
      </w:r>
      <w:r w:rsidRPr="00630316">
        <w:rPr>
          <w:lang w:val="es-ES_tradnl"/>
        </w:rPr>
        <w:fldChar w:fldCharType="begin" w:fldLock="1"/>
      </w:r>
      <w:r w:rsidR="0006105D">
        <w:rPr>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630316">
        <w:rPr>
          <w:lang w:val="es-ES_tradnl"/>
        </w:rPr>
        <w:fldChar w:fldCharType="separate"/>
      </w:r>
      <w:r w:rsidR="004965B2" w:rsidRPr="004965B2">
        <w:rPr>
          <w:noProof/>
          <w:lang w:val="es-ES_tradnl"/>
        </w:rPr>
        <w:t>[9]</w:t>
      </w:r>
      <w:r w:rsidRPr="00630316">
        <w:rPr>
          <w:lang w:val="es-ES_tradnl"/>
        </w:rPr>
        <w:fldChar w:fldCharType="end"/>
      </w:r>
      <w:r w:rsidRPr="0056376D">
        <w:rPr>
          <w:lang w:val="es-ES_tradnl"/>
        </w:rPr>
        <w:t>.</w:t>
      </w:r>
    </w:p>
    <w:p w14:paraId="1BACCA45" w14:textId="77777777" w:rsidR="00DB3692" w:rsidRPr="0056376D" w:rsidRDefault="00DB3692" w:rsidP="00DB3692">
      <w:pPr>
        <w:rPr>
          <w:lang w:val="es-ES_tradnl"/>
        </w:rPr>
      </w:pPr>
    </w:p>
    <w:p w14:paraId="4ED88B69" w14:textId="421A8306" w:rsidR="00DB3692" w:rsidRPr="0056376D" w:rsidRDefault="00DB3692" w:rsidP="00DB3692">
      <w:pPr>
        <w:rPr>
          <w:lang w:val="es-419"/>
        </w:rPr>
      </w:pPr>
      <w:r w:rsidRPr="0056376D">
        <w:rPr>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630316">
        <w:rPr>
          <w:lang w:val="es-ES_tradnl"/>
        </w:rPr>
        <w:fldChar w:fldCharType="begin" w:fldLock="1"/>
      </w:r>
      <w:r w:rsidR="0006105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004965B2" w:rsidRPr="004965B2">
        <w:rPr>
          <w:noProof/>
          <w:lang w:val="es-ES_tradnl"/>
        </w:rPr>
        <w:t>[3], [10]</w:t>
      </w:r>
      <w:r w:rsidRPr="00630316">
        <w:rPr>
          <w:lang w:val="es-ES_tradnl"/>
        </w:rPr>
        <w:fldChar w:fldCharType="end"/>
      </w:r>
      <w:r w:rsidRPr="0056376D">
        <w:rPr>
          <w:lang w:val="es-ES_tradnl"/>
        </w:rPr>
        <w:t xml:space="preserve">. Además recientemente se han realizado investigaciones con algoritmos cuánticos como el algoritmo evolucionario cuántico </w:t>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0006105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004965B2" w:rsidRPr="004965B2">
        <w:rPr>
          <w:noProof/>
          <w:lang w:val="es-ES_tradnl"/>
        </w:rPr>
        <w:t>[12]</w:t>
      </w:r>
      <w:r w:rsidRPr="00630316">
        <w:rPr>
          <w:lang w:val="es-ES_tradnl"/>
        </w:rPr>
        <w:fldChar w:fldCharType="end"/>
      </w:r>
      <w:r w:rsidRPr="0056376D">
        <w:rPr>
          <w:lang w:val="es-ES_tradnl"/>
        </w:rPr>
        <w:t xml:space="preserve"> y el algoritmo VQE (</w:t>
      </w:r>
      <w:r w:rsidRPr="0056376D">
        <w:rPr>
          <w:lang w:val="es-419"/>
        </w:rPr>
        <w:t>Variational Quantum Eigensolver</w:t>
      </w:r>
      <w:r w:rsidRPr="0056376D">
        <w:rPr>
          <w:lang w:val="es-ES_tradnl"/>
        </w:rPr>
        <w:t xml:space="preserve">) </w:t>
      </w:r>
      <w:r w:rsidRPr="00630316">
        <w:rPr>
          <w:lang w:val="es-ES_tradnl"/>
        </w:rPr>
        <w:fldChar w:fldCharType="begin" w:fldLock="1"/>
      </w:r>
      <w:r w:rsidR="0006105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004965B2" w:rsidRPr="004965B2">
        <w:rPr>
          <w:noProof/>
          <w:lang w:val="es-ES_tradnl"/>
        </w:rPr>
        <w:t>[13]</w:t>
      </w:r>
      <w:r w:rsidRPr="00630316">
        <w:rPr>
          <w:lang w:val="es-ES_tradnl"/>
        </w:rPr>
        <w:fldChar w:fldCharType="end"/>
      </w:r>
      <w:r w:rsidRPr="0056376D">
        <w:rPr>
          <w:lang w:val="es-ES_tradnl"/>
        </w:rPr>
        <w:t xml:space="preserve">, con </w:t>
      </w:r>
      <w:r w:rsidRPr="0056376D">
        <w:rPr>
          <w:lang w:val="es-419"/>
        </w:rPr>
        <w:t>lo cual empieza a vislumbrarse una línea de investigación en este ámbito.</w:t>
      </w:r>
    </w:p>
    <w:p w14:paraId="64692CE2" w14:textId="77777777" w:rsidR="00DB3692" w:rsidRPr="0056376D" w:rsidRDefault="00DB3692" w:rsidP="00DB3692">
      <w:pPr>
        <w:rPr>
          <w:lang w:val="es-ES_tradnl"/>
        </w:rPr>
      </w:pPr>
    </w:p>
    <w:p w14:paraId="31EBCFF7" w14:textId="0EA51681" w:rsidR="00DB3692" w:rsidRPr="0056376D" w:rsidRDefault="00DB3692" w:rsidP="00DB3692">
      <w:pPr>
        <w:rPr>
          <w:lang w:val="es-ES_tradnl"/>
        </w:rPr>
      </w:pPr>
      <w:r w:rsidRPr="0056376D">
        <w:rPr>
          <w:lang w:val="es-ES_tradnl"/>
        </w:rPr>
        <w:t xml:space="preserve">Por su parte, la computación cuántica nace como una alternativa al paradigma computacional convencional basado en máquinas de Turing y de Von Neumann, la cual ha demostrado su superioridad ante la computación clásica para algunos problemas específicos </w:t>
      </w:r>
      <w:r w:rsidRPr="00630316">
        <w:rPr>
          <w:lang w:val="es-ES_tradnl"/>
        </w:rPr>
        <w:fldChar w:fldCharType="begin" w:fldLock="1"/>
      </w:r>
      <w:r w:rsidR="0006105D">
        <w:rPr>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630316">
        <w:rPr>
          <w:lang w:val="es-ES_tradnl"/>
        </w:rPr>
        <w:fldChar w:fldCharType="separate"/>
      </w:r>
      <w:r w:rsidR="004965B2" w:rsidRPr="004965B2">
        <w:rPr>
          <w:noProof/>
          <w:lang w:val="es-ES_tradnl"/>
        </w:rPr>
        <w:t>[14], [15]</w:t>
      </w:r>
      <w:r w:rsidRPr="00630316">
        <w:rPr>
          <w:lang w:val="es-ES_tradnl"/>
        </w:rPr>
        <w:fldChar w:fldCharType="end"/>
      </w:r>
      <w:r w:rsidRPr="0056376D">
        <w:rPr>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0006105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004965B2" w:rsidRPr="004965B2">
        <w:rPr>
          <w:noProof/>
          <w:lang w:val="es-ES_tradnl"/>
        </w:rPr>
        <w:t>[16]</w:t>
      </w:r>
      <w:r w:rsidRPr="00630316">
        <w:rPr>
          <w:lang w:val="es-ES_tradnl"/>
        </w:rPr>
        <w:fldChar w:fldCharType="end"/>
      </w:r>
      <w:r w:rsidRPr="0056376D">
        <w:rPr>
          <w:lang w:val="es-ES_tradnl"/>
        </w:rPr>
        <w:t>.</w:t>
      </w:r>
    </w:p>
    <w:p w14:paraId="3E9605DB" w14:textId="77777777" w:rsidR="00DB3692" w:rsidRPr="0056376D" w:rsidRDefault="00DB3692" w:rsidP="00DB3692">
      <w:pPr>
        <w:rPr>
          <w:lang w:val="es-ES_tradnl"/>
        </w:rPr>
      </w:pPr>
    </w:p>
    <w:p w14:paraId="1C6B7535" w14:textId="2E50EF2B" w:rsidR="00DB3692" w:rsidRPr="0056376D" w:rsidRDefault="00DB3692" w:rsidP="00DB3692">
      <w:r w:rsidRPr="0056376D">
        <w:rPr>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630316">
        <w:rPr>
          <w:lang w:val="es-ES_tradnl"/>
        </w:rPr>
        <w:fldChar w:fldCharType="begin" w:fldLock="1"/>
      </w:r>
      <w:r w:rsidR="0006105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004965B2" w:rsidRPr="004965B2">
        <w:rPr>
          <w:noProof/>
          <w:lang w:val="es-ES_tradnl"/>
        </w:rPr>
        <w:t>[17]</w:t>
      </w:r>
      <w:r w:rsidRPr="00630316">
        <w:rPr>
          <w:lang w:val="es-ES_tradnl"/>
        </w:rPr>
        <w:fldChar w:fldCharType="end"/>
      </w:r>
      <w:r w:rsidRPr="0056376D">
        <w:rPr>
          <w:lang w:val="es-ES_tradnl"/>
        </w:rPr>
        <w:t xml:space="preserve">, pero una búsqueda en la literatura reveló que existen muy pocos artículos publicados sobre algoritmos cuánticos que se apliquen al problema de la mochila binaria </w:t>
      </w:r>
      <w:r w:rsidRPr="00630316">
        <w:rPr>
          <w:lang w:val="es-ES_tradnl"/>
        </w:rPr>
        <w:fldChar w:fldCharType="begin" w:fldLock="1"/>
      </w:r>
      <w:r w:rsidR="0006105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004965B2" w:rsidRPr="004965B2">
        <w:rPr>
          <w:noProof/>
          <w:lang w:val="es-ES_tradnl"/>
        </w:rPr>
        <w:t>[2]</w:t>
      </w:r>
      <w:r w:rsidRPr="00630316">
        <w:rPr>
          <w:lang w:val="es-ES_tradnl"/>
        </w:rPr>
        <w:fldChar w:fldCharType="end"/>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w:t>
      </w:r>
    </w:p>
    <w:p w14:paraId="617C3324" w14:textId="77777777" w:rsidR="00DB3692" w:rsidRPr="0056376D" w:rsidRDefault="00DB3692" w:rsidP="00DB3692">
      <w:pPr>
        <w:rPr>
          <w:lang w:val="es-ES_tradnl"/>
        </w:rPr>
      </w:pPr>
    </w:p>
    <w:p w14:paraId="74C2D174" w14:textId="4D0091FC" w:rsidR="00DB3692" w:rsidRPr="0056376D" w:rsidRDefault="00DB3692" w:rsidP="00DB3692">
      <w:pPr>
        <w:rPr>
          <w:lang w:val="es-ES_tradnl"/>
        </w:rPr>
      </w:pPr>
      <w:r w:rsidRPr="0056376D">
        <w:rPr>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630316">
        <w:rPr>
          <w:lang w:val="es-ES_tradnl"/>
        </w:rPr>
        <w:fldChar w:fldCharType="begin" w:fldLock="1"/>
      </w:r>
      <w:r w:rsidR="0006105D">
        <w:rPr>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630316">
        <w:rPr>
          <w:lang w:val="es-ES_tradnl"/>
        </w:rPr>
        <w:fldChar w:fldCharType="separate"/>
      </w:r>
      <w:r w:rsidR="004965B2" w:rsidRPr="004965B2">
        <w:rPr>
          <w:noProof/>
          <w:lang w:val="es-ES_tradnl"/>
        </w:rPr>
        <w:t>[18]</w:t>
      </w:r>
      <w:r w:rsidRPr="00630316">
        <w:rPr>
          <w:lang w:val="es-ES_tradnl"/>
        </w:rPr>
        <w:fldChar w:fldCharType="end"/>
      </w:r>
      <w:r w:rsidRPr="0056376D">
        <w:rPr>
          <w:lang w:val="es-ES_tradnl"/>
        </w:rPr>
        <w:t>.</w:t>
      </w:r>
    </w:p>
    <w:p w14:paraId="70EA4620" w14:textId="77777777" w:rsidR="00DB3692" w:rsidRPr="0056376D" w:rsidRDefault="00DB3692" w:rsidP="00DB3692">
      <w:pPr>
        <w:rPr>
          <w:lang w:val="es-ES_tradnl"/>
        </w:rPr>
      </w:pPr>
    </w:p>
    <w:p w14:paraId="6691248C" w14:textId="77777777" w:rsidR="00DB3692" w:rsidRPr="0056376D" w:rsidRDefault="00DB3692" w:rsidP="00DB3692">
      <w:pPr>
        <w:rPr>
          <w:lang w:val="es-ES_tradnl"/>
        </w:rPr>
      </w:pPr>
      <w:r w:rsidRPr="0056376D">
        <w:rPr>
          <w:lang w:val="es-ES_tradnl"/>
        </w:rPr>
        <w:t>En este sentido, en este documento se plantea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6933F07D" w14:textId="77777777" w:rsidR="00DB3692" w:rsidRPr="0056376D" w:rsidRDefault="00DB3692" w:rsidP="00DB3692">
      <w:pPr>
        <w:rPr>
          <w:lang w:val="es-ES_tradnl"/>
        </w:rPr>
      </w:pPr>
    </w:p>
    <w:p w14:paraId="2A5E5E27" w14:textId="089DDF41" w:rsidR="00DB3692" w:rsidRPr="00DB3692" w:rsidRDefault="00DB3692" w:rsidP="00DB3692">
      <w:pPr>
        <w:rPr>
          <w:lang w:val="es-MX" w:eastAsia="es-ES"/>
        </w:rPr>
      </w:pPr>
      <w:r w:rsidRPr="0056376D">
        <w:rPr>
          <w:lang w:val="es-ES_tradnl"/>
        </w:rPr>
        <w:lastRenderedPageBreak/>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5C26AFD6" w14:textId="77777777" w:rsidR="00CE71D1" w:rsidRPr="00CE71D1" w:rsidRDefault="00CE71D1" w:rsidP="00CE71D1"/>
    <w:p w14:paraId="3C8CA9FF" w14:textId="145291C6" w:rsidR="0006105D" w:rsidRPr="001076B6" w:rsidRDefault="00E464F0" w:rsidP="00557FF5">
      <w:pPr>
        <w:pStyle w:val="Ttulo2"/>
      </w:pPr>
      <w:bookmarkStart w:id="10" w:name="_Toc99159402"/>
      <w:r w:rsidRPr="001076B6">
        <w:t>APORTES DEL PRO</w:t>
      </w:r>
      <w:r w:rsidR="00240296" w:rsidRPr="001076B6">
        <w:t>Y</w:t>
      </w:r>
      <w:r w:rsidRPr="001076B6">
        <w:t>ECTO</w:t>
      </w:r>
      <w:bookmarkEnd w:id="10"/>
    </w:p>
    <w:p w14:paraId="03237EC9" w14:textId="7A96E858" w:rsidR="00D07A16" w:rsidRPr="0056376D" w:rsidRDefault="00D07A16" w:rsidP="00A84A74">
      <w:pPr>
        <w:spacing w:line="256" w:lineRule="auto"/>
      </w:pPr>
      <w:r w:rsidRPr="0056376D">
        <w:t>Con el desarrollo de este proyecto se busca contribuir a la línea de investigación de Sistemas Inteligentes del Grupo de I+D en Tecnologías de la Información (GTI), buscando mostrar</w:t>
      </w:r>
      <w:r w:rsidRPr="0056376D">
        <w:rPr>
          <w:lang w:val="es-ES_tradnl"/>
        </w:rPr>
        <w:t xml:space="preserve"> la forma como se puede abordar un problema de optimización binaria con el enfoque </w:t>
      </w:r>
      <w:r>
        <w:rPr>
          <w:lang w:val="es-ES_tradnl"/>
        </w:rPr>
        <w:t>de computación cuántica adiabática</w:t>
      </w:r>
      <w:r w:rsidRPr="0056376D">
        <w:rPr>
          <w:lang w:val="es-ES_tradnl"/>
        </w:rPr>
        <w:t xml:space="preserve">, dando a conocer el funcionamiento de un algoritmo adiabático cuántico aplicado al problema de la mochila binaria, y comparando los resultados obtenidos frente a algoritmos del estado del arte en instancias de baja dimensionalidad (n &lt; 20), todo </w:t>
      </w:r>
      <w:r w:rsidRPr="0056376D">
        <w:t>desde la perspectiva de la computación cuántica para la solución de un problema teórico de optimización ampliamente conocido y que puede ser aplicado en la solución de diversas situaciones de la vida real.</w:t>
      </w:r>
    </w:p>
    <w:p w14:paraId="0195D3A0" w14:textId="478733B8" w:rsidR="00D07A16" w:rsidRDefault="00D07A16" w:rsidP="00A84A74">
      <w:pPr>
        <w:spacing w:line="256" w:lineRule="auto"/>
        <w:rPr>
          <w:ins w:id="11" w:author="Danilo López Sandoval" w:date="2022-03-26T13:05:00Z"/>
        </w:rPr>
      </w:pPr>
      <w:r w:rsidRPr="0056376D">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28D7F4CF" w14:textId="77777777" w:rsidR="00A84A74" w:rsidRPr="0056376D" w:rsidRDefault="00A84A74" w:rsidP="00A84A74">
      <w:pPr>
        <w:spacing w:line="256" w:lineRule="auto"/>
        <w:pPrChange w:id="12" w:author="Danilo López Sandoval" w:date="2022-03-26T13:04:00Z">
          <w:pPr>
            <w:spacing w:before="240" w:after="220" w:line="256" w:lineRule="auto"/>
          </w:pPr>
        </w:pPrChange>
      </w:pPr>
    </w:p>
    <w:p w14:paraId="6C9B1BF8" w14:textId="630A46BA" w:rsidR="00D30ED3" w:rsidRPr="00D30ED3" w:rsidRDefault="007B1D0D" w:rsidP="00D30ED3">
      <w:pPr>
        <w:pStyle w:val="Ttulo2"/>
      </w:pPr>
      <w:bookmarkStart w:id="13" w:name="_Toc99156918"/>
      <w:bookmarkStart w:id="14" w:name="_Toc99157017"/>
      <w:bookmarkStart w:id="15" w:name="_Toc99157483"/>
      <w:bookmarkStart w:id="16" w:name="_Toc99159403"/>
      <w:bookmarkEnd w:id="13"/>
      <w:bookmarkEnd w:id="14"/>
      <w:bookmarkEnd w:id="15"/>
      <w:bookmarkEnd w:id="16"/>
      <w:r w:rsidRPr="007B1D0D">
        <w:t xml:space="preserve"> </w:t>
      </w:r>
      <w:bookmarkStart w:id="17" w:name="_Toc99159404"/>
      <w:r w:rsidRPr="007B1D0D">
        <w:t>OBJETIVOS</w:t>
      </w:r>
      <w:bookmarkEnd w:id="17"/>
    </w:p>
    <w:p w14:paraId="1FFC7A57" w14:textId="664B6F15" w:rsidR="007B1D0D" w:rsidRDefault="00996ED0" w:rsidP="00D30ED3">
      <w:r w:rsidRPr="0087466E">
        <w:t xml:space="preserve">A continuación, se presentan los objetivos como fueron aprobados en el Anteproyecto por parte del </w:t>
      </w:r>
      <w:r w:rsidR="001076B6" w:rsidRPr="0087466E">
        <w:t>Consejo de</w:t>
      </w:r>
      <w:r w:rsidRPr="0087466E">
        <w:t xml:space="preserve"> la Facultad de Ingeniería Electrónica y Telecomunicaciones.</w:t>
      </w:r>
    </w:p>
    <w:p w14:paraId="31B69BDF" w14:textId="77777777" w:rsidR="00D30ED3" w:rsidRPr="0056376D" w:rsidRDefault="00D30ED3" w:rsidP="00D30ED3"/>
    <w:p w14:paraId="04FCBA90" w14:textId="63D2B8A2" w:rsidR="00D30ED3" w:rsidRPr="00D30ED3" w:rsidRDefault="00996ED0" w:rsidP="00A84A74">
      <w:pPr>
        <w:pStyle w:val="Ttulo3"/>
        <w:spacing w:before="160" w:after="120"/>
      </w:pPr>
      <w:bookmarkStart w:id="18" w:name="_or22mfnx4azz" w:colFirst="0" w:colLast="0"/>
      <w:bookmarkStart w:id="19" w:name="_Toc53762178"/>
      <w:bookmarkEnd w:id="18"/>
      <w:r w:rsidRPr="00D30ED3">
        <w:t xml:space="preserve"> </w:t>
      </w:r>
      <w:bookmarkStart w:id="20" w:name="_Toc99159405"/>
      <w:r w:rsidRPr="00D30ED3">
        <w:t xml:space="preserve">Objetivo </w:t>
      </w:r>
      <w:r w:rsidRPr="006B6B13">
        <w:t>general</w:t>
      </w:r>
      <w:bookmarkStart w:id="21" w:name="_wkai01mrmm0h" w:colFirst="0" w:colLast="0"/>
      <w:bookmarkEnd w:id="19"/>
      <w:bookmarkEnd w:id="20"/>
      <w:bookmarkEnd w:id="21"/>
    </w:p>
    <w:p w14:paraId="508BA441" w14:textId="7C95578E" w:rsidR="007B1D0D" w:rsidRDefault="007B1D0D" w:rsidP="007B1D0D">
      <w:pPr>
        <w:pStyle w:val="Prrafodelista"/>
        <w:ind w:left="0"/>
      </w:pPr>
      <w:r w:rsidRPr="0056376D">
        <w:t>Proponer un algoritmo cuántico para resolver instancias de baja dimensionalidad del problema de la mochila binaria basado en conceptos de computación cuántica adiabática.</w:t>
      </w:r>
    </w:p>
    <w:p w14:paraId="084CD66E" w14:textId="77777777" w:rsidR="00D30ED3" w:rsidRPr="0056376D" w:rsidRDefault="00D30ED3" w:rsidP="007B1D0D">
      <w:pPr>
        <w:pStyle w:val="Prrafodelista"/>
        <w:ind w:left="0"/>
      </w:pPr>
    </w:p>
    <w:p w14:paraId="676A83F5" w14:textId="16B12878" w:rsidR="00D30ED3" w:rsidRPr="00D30ED3" w:rsidRDefault="00D30ED3" w:rsidP="00A84A74">
      <w:pPr>
        <w:pStyle w:val="Ttulo3"/>
        <w:spacing w:before="160" w:after="120"/>
      </w:pPr>
      <w:bookmarkStart w:id="22" w:name="_t707dtgr392" w:colFirst="0" w:colLast="0"/>
      <w:bookmarkStart w:id="23" w:name="_Toc53762179"/>
      <w:bookmarkEnd w:id="22"/>
      <w:r w:rsidRPr="00D30ED3">
        <w:t xml:space="preserve"> </w:t>
      </w:r>
      <w:bookmarkStart w:id="24" w:name="_Toc99159406"/>
      <w:r w:rsidR="00A84A74">
        <w:t>O</w:t>
      </w:r>
      <w:r w:rsidRPr="00D30ED3">
        <w:t>bjetivos específicos</w:t>
      </w:r>
      <w:bookmarkEnd w:id="23"/>
      <w:bookmarkEnd w:id="24"/>
    </w:p>
    <w:p w14:paraId="7DD3DA0D" w14:textId="77777777" w:rsidR="007B1D0D" w:rsidRPr="0056376D" w:rsidRDefault="007B1D0D" w:rsidP="007B1D0D">
      <w:pPr>
        <w:pStyle w:val="Prrafodelista"/>
        <w:numPr>
          <w:ilvl w:val="0"/>
          <w:numId w:val="5"/>
        </w:numPr>
        <w:ind w:left="360"/>
      </w:pPr>
      <w:r w:rsidRPr="0056376D">
        <w:t>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comparación (tasa de éxito para encontrar el resultado óptimo, mejor óptimo promedio encontrado y tiempo de ejecución) reconocidas por la comunidad científica.</w:t>
      </w:r>
    </w:p>
    <w:p w14:paraId="43612513" w14:textId="77777777" w:rsidR="007B1D0D" w:rsidRPr="0056376D" w:rsidRDefault="007B1D0D" w:rsidP="007B1D0D">
      <w:pPr>
        <w:pStyle w:val="Prrafodelista"/>
        <w:numPr>
          <w:ilvl w:val="0"/>
          <w:numId w:val="5"/>
        </w:numPr>
        <w:ind w:left="360"/>
      </w:pPr>
      <w:bookmarkStart w:id="25" w:name="_28r1bpo9vhw" w:colFirst="0" w:colLast="0"/>
      <w:bookmarkEnd w:id="25"/>
      <w:r w:rsidRPr="0056376D">
        <w:t>Definir un algoritmo cuántico y su implementación en Python sobre Qiskit</w:t>
      </w:r>
      <w:r w:rsidRPr="0056376D">
        <w:rPr>
          <w:vertAlign w:val="superscript"/>
        </w:rPr>
        <w:t>TM</w:t>
      </w:r>
      <w:r w:rsidRPr="0056376D">
        <w:t xml:space="preserve"> Aqua, usando el proceso de investigación iterativo propuesto por Pratt, para resolver el problema de la mochila binaria en instancias de baja dimensionalidad.</w:t>
      </w:r>
    </w:p>
    <w:p w14:paraId="00D82997" w14:textId="158CFD32" w:rsidR="007B1D0D" w:rsidRPr="0056376D" w:rsidRDefault="007B1D0D" w:rsidP="007B1D0D">
      <w:pPr>
        <w:pStyle w:val="Prrafodelista"/>
        <w:numPr>
          <w:ilvl w:val="0"/>
          <w:numId w:val="5"/>
        </w:numPr>
        <w:ind w:left="360"/>
      </w:pPr>
      <w:r w:rsidRPr="00A60DBE">
        <w:lastRenderedPageBreak/>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t>.</w:t>
      </w:r>
    </w:p>
    <w:p w14:paraId="003F85CB" w14:textId="77777777" w:rsidR="007B1D0D" w:rsidRPr="007B1D0D" w:rsidRDefault="007B1D0D" w:rsidP="007B1D0D"/>
    <w:p w14:paraId="12D35BE0" w14:textId="6462111C" w:rsidR="00975B36" w:rsidRPr="00975B36" w:rsidRDefault="0045243B" w:rsidP="00975B36">
      <w:pPr>
        <w:pStyle w:val="Ttulo2"/>
      </w:pPr>
      <w:r w:rsidRPr="0045243B">
        <w:t xml:space="preserve"> </w:t>
      </w:r>
      <w:bookmarkStart w:id="26" w:name="_Toc99159407"/>
      <w:r w:rsidRPr="0045243B">
        <w:t>RESULTADOS OBTENIDOS</w:t>
      </w:r>
      <w:bookmarkEnd w:id="26"/>
    </w:p>
    <w:p w14:paraId="7BB4569A" w14:textId="10758816" w:rsidR="00975B36" w:rsidRDefault="00975B36" w:rsidP="00975B36">
      <w:pPr>
        <w:rPr>
          <w:rFonts w:eastAsia="Arial" w:cs="Arial"/>
        </w:rPr>
      </w:pPr>
      <w:r w:rsidRPr="0087466E">
        <w:rPr>
          <w:rFonts w:eastAsia="Arial" w:cs="Arial"/>
        </w:rPr>
        <w:t xml:space="preserve">A continuación, se resumen los principales resultados </w:t>
      </w:r>
      <w:r w:rsidR="00333AC4">
        <w:rPr>
          <w:rFonts w:eastAsia="Arial" w:cs="Arial"/>
        </w:rPr>
        <w:t>obtenidos en la elaboración de</w:t>
      </w:r>
      <w:r w:rsidRPr="0087466E">
        <w:rPr>
          <w:rFonts w:eastAsia="Arial" w:cs="Arial"/>
        </w:rPr>
        <w:t>l presente trabajo de grado:</w:t>
      </w:r>
    </w:p>
    <w:p w14:paraId="0F107110" w14:textId="77777777" w:rsidR="00975B36" w:rsidRPr="0087466E" w:rsidRDefault="00975B36" w:rsidP="00975B36">
      <w:pPr>
        <w:rPr>
          <w:rFonts w:eastAsia="Arial" w:cs="Arial"/>
        </w:rPr>
      </w:pPr>
    </w:p>
    <w:p w14:paraId="153D789B" w14:textId="60C0B695" w:rsidR="00415666" w:rsidRPr="0087466E" w:rsidRDefault="00975B36" w:rsidP="00415666">
      <w:pPr>
        <w:pStyle w:val="Prrafodelista"/>
        <w:numPr>
          <w:ilvl w:val="0"/>
          <w:numId w:val="5"/>
        </w:numPr>
        <w:spacing w:after="160" w:line="259" w:lineRule="auto"/>
      </w:pPr>
      <w:r w:rsidRPr="00415666">
        <w:rPr>
          <w:rFonts w:eastAsia="Arial" w:cs="Arial"/>
          <w:b/>
          <w:bCs/>
        </w:rPr>
        <w:t>Monografía de trabajo de grado</w:t>
      </w:r>
      <w:r w:rsidRPr="00415666">
        <w:rPr>
          <w:rFonts w:eastAsia="Arial" w:cs="Arial"/>
        </w:rPr>
        <w:t>: Se refiere al presente documento e</w:t>
      </w:r>
      <w:r w:rsidR="009C5EA7">
        <w:rPr>
          <w:rFonts w:eastAsia="Arial" w:cs="Arial"/>
        </w:rPr>
        <w:t>n el</w:t>
      </w:r>
      <w:r w:rsidRPr="00415666">
        <w:rPr>
          <w:rFonts w:eastAsia="Arial" w:cs="Arial"/>
        </w:rPr>
        <w:t xml:space="preserve"> cual </w:t>
      </w:r>
      <w:r w:rsidR="009C5EA7">
        <w:rPr>
          <w:rFonts w:eastAsia="Arial" w:cs="Arial"/>
        </w:rPr>
        <w:t xml:space="preserve">se </w:t>
      </w:r>
      <w:r w:rsidRPr="00415666">
        <w:rPr>
          <w:rFonts w:eastAsia="Arial" w:cs="Arial"/>
        </w:rPr>
        <w:t>presenta el estado del arte en el campo de</w:t>
      </w:r>
      <w:r w:rsidR="004937F5" w:rsidRPr="00415666">
        <w:rPr>
          <w:rFonts w:eastAsia="Arial" w:cs="Arial"/>
        </w:rPr>
        <w:t xml:space="preserve"> problemas de optimización </w:t>
      </w:r>
      <w:r w:rsidR="004937F5" w:rsidRPr="00415666">
        <w:rPr>
          <w:lang w:val="es-ES_tradnl"/>
        </w:rPr>
        <w:t>binaria</w:t>
      </w:r>
      <w:r w:rsidRPr="00415666">
        <w:rPr>
          <w:rFonts w:eastAsia="Arial" w:cs="Arial"/>
        </w:rPr>
        <w:t xml:space="preserve">, </w:t>
      </w:r>
      <w:r w:rsidR="00824737">
        <w:rPr>
          <w:rFonts w:eastAsia="Arial" w:cs="Arial"/>
        </w:rPr>
        <w:t>un</w:t>
      </w:r>
      <w:r w:rsidR="00555DFC">
        <w:rPr>
          <w:rFonts w:eastAsia="Arial" w:cs="Arial"/>
        </w:rPr>
        <w:t xml:space="preserve"> marco de trabajo implementado </w:t>
      </w:r>
      <w:r w:rsidR="008B2EF6">
        <w:rPr>
          <w:rFonts w:eastAsia="Arial" w:cs="Arial"/>
        </w:rPr>
        <w:t xml:space="preserve">con el cual se evalúan cuatro algoritmos con enfoques de solución diferentes </w:t>
      </w:r>
      <w:r w:rsidRPr="00415666">
        <w:rPr>
          <w:rFonts w:eastAsia="Arial" w:cs="Arial"/>
        </w:rPr>
        <w:t>y la definición</w:t>
      </w:r>
      <w:r w:rsidR="00333AC4">
        <w:rPr>
          <w:rFonts w:eastAsia="Arial" w:cs="Arial"/>
        </w:rPr>
        <w:t>,</w:t>
      </w:r>
      <w:r w:rsidRPr="00415666">
        <w:rPr>
          <w:rFonts w:eastAsia="Arial" w:cs="Arial"/>
        </w:rPr>
        <w:t xml:space="preserve"> implementación</w:t>
      </w:r>
      <w:r w:rsidR="00333AC4">
        <w:rPr>
          <w:rFonts w:eastAsia="Arial" w:cs="Arial"/>
        </w:rPr>
        <w:t xml:space="preserve"> y pruebas</w:t>
      </w:r>
      <w:r w:rsidRPr="00415666">
        <w:rPr>
          <w:rFonts w:eastAsia="Arial" w:cs="Arial"/>
        </w:rPr>
        <w:t xml:space="preserve"> de</w:t>
      </w:r>
      <w:r w:rsidR="009C5EA7">
        <w:rPr>
          <w:rFonts w:eastAsia="Arial" w:cs="Arial"/>
        </w:rPr>
        <w:t>l marco de trabajo evaluado con</w:t>
      </w:r>
      <w:r w:rsidR="00333AC4">
        <w:rPr>
          <w:rFonts w:eastAsia="Arial" w:cs="Arial"/>
        </w:rPr>
        <w:t xml:space="preserve"> un algoritmo cuántico y</w:t>
      </w:r>
      <w:r w:rsidRPr="00415666">
        <w:rPr>
          <w:rFonts w:eastAsia="Arial" w:cs="Arial"/>
        </w:rPr>
        <w:t xml:space="preserve"> </w:t>
      </w:r>
      <w:r w:rsidR="00333AC4">
        <w:rPr>
          <w:rFonts w:eastAsia="Arial" w:cs="Arial"/>
        </w:rPr>
        <w:t>tres algoritmos del estado del arte</w:t>
      </w:r>
      <w:r w:rsidRPr="00415666">
        <w:rPr>
          <w:rFonts w:eastAsia="Arial" w:cs="Arial"/>
        </w:rPr>
        <w:t xml:space="preserve">, por último, se exponen </w:t>
      </w:r>
      <w:r w:rsidR="009C5EA7">
        <w:rPr>
          <w:rFonts w:eastAsia="Arial" w:cs="Arial"/>
        </w:rPr>
        <w:t xml:space="preserve">y analizan </w:t>
      </w:r>
      <w:r w:rsidRPr="00415666">
        <w:rPr>
          <w:rFonts w:eastAsia="Arial" w:cs="Arial"/>
        </w:rPr>
        <w:t xml:space="preserve">los resultados obtenidos </w:t>
      </w:r>
      <w:r w:rsidR="009C5EA7">
        <w:rPr>
          <w:rFonts w:eastAsia="Arial" w:cs="Arial"/>
        </w:rPr>
        <w:t>al evaluar el marco de trabajo.</w:t>
      </w:r>
    </w:p>
    <w:p w14:paraId="2F79F529" w14:textId="523906D4" w:rsidR="00442EC2" w:rsidRPr="00755C4A" w:rsidRDefault="00975B36" w:rsidP="00442EC2">
      <w:pPr>
        <w:pStyle w:val="Prrafodelista"/>
        <w:numPr>
          <w:ilvl w:val="0"/>
          <w:numId w:val="5"/>
        </w:numPr>
        <w:spacing w:after="160" w:line="259" w:lineRule="auto"/>
        <w:rPr>
          <w:b/>
          <w:bCs/>
        </w:rPr>
      </w:pPr>
      <w:r w:rsidRPr="00975B36">
        <w:rPr>
          <w:rFonts w:eastAsia="Arial" w:cs="Arial"/>
          <w:b/>
          <w:bCs/>
        </w:rPr>
        <w:t xml:space="preserve">Framework de pruebas: </w:t>
      </w:r>
      <w:r w:rsidRPr="00975B36">
        <w:rPr>
          <w:rFonts w:eastAsia="Arial" w:cs="Arial"/>
        </w:rPr>
        <w:t xml:space="preserve">Se refiere al código fuente del </w:t>
      </w:r>
      <w:r w:rsidR="002C00F6">
        <w:rPr>
          <w:rFonts w:eastAsia="Arial" w:cs="Arial"/>
        </w:rPr>
        <w:t xml:space="preserve">marco de trabajo </w:t>
      </w:r>
      <w:r w:rsidRPr="00975B36">
        <w:rPr>
          <w:rFonts w:eastAsia="Arial" w:cs="Arial"/>
        </w:rPr>
        <w:t xml:space="preserve">construido para realizar las pruebas e implementar los algoritmos </w:t>
      </w:r>
      <w:r w:rsidR="002C00F6">
        <w:rPr>
          <w:rFonts w:eastAsia="Arial" w:cs="Arial"/>
        </w:rPr>
        <w:t>que dan</w:t>
      </w:r>
      <w:r w:rsidR="00415666">
        <w:rPr>
          <w:rFonts w:eastAsia="Arial" w:cs="Arial"/>
        </w:rPr>
        <w:t xml:space="preserve"> solución a problemas</w:t>
      </w:r>
      <w:r w:rsidR="002C00F6">
        <w:rPr>
          <w:rFonts w:eastAsia="Arial" w:cs="Arial"/>
        </w:rPr>
        <w:t xml:space="preserve"> de optimización</w:t>
      </w:r>
      <w:r w:rsidR="00415666">
        <w:rPr>
          <w:rFonts w:eastAsia="Arial" w:cs="Arial"/>
        </w:rPr>
        <w:t xml:space="preserve"> de mochila binaria</w:t>
      </w:r>
      <w:r w:rsidRPr="00975B36">
        <w:rPr>
          <w:rFonts w:eastAsia="Arial" w:cs="Arial"/>
        </w:rPr>
        <w:t xml:space="preserve">, </w:t>
      </w:r>
      <w:r w:rsidR="002C00F6">
        <w:rPr>
          <w:rFonts w:eastAsia="Arial" w:cs="Arial"/>
        </w:rPr>
        <w:t>el c</w:t>
      </w:r>
      <w:r w:rsidRPr="00975B36">
        <w:rPr>
          <w:rFonts w:eastAsia="Arial" w:cs="Arial"/>
        </w:rPr>
        <w:t>ódigo</w:t>
      </w:r>
      <w:r w:rsidR="000F7353">
        <w:rPr>
          <w:rFonts w:eastAsia="Arial" w:cs="Arial"/>
        </w:rPr>
        <w:t xml:space="preserve"> fuente</w:t>
      </w:r>
      <w:r w:rsidRPr="00975B36">
        <w:rPr>
          <w:rFonts w:eastAsia="Arial" w:cs="Arial"/>
        </w:rPr>
        <w:t xml:space="preserve"> del marco de </w:t>
      </w:r>
      <w:r w:rsidR="000F7353">
        <w:rPr>
          <w:rFonts w:eastAsia="Arial" w:cs="Arial"/>
        </w:rPr>
        <w:t>trabajo</w:t>
      </w:r>
      <w:r w:rsidRPr="00975B36">
        <w:rPr>
          <w:rFonts w:eastAsia="Arial" w:cs="Arial"/>
        </w:rPr>
        <w:t xml:space="preserve"> se encuentra disponible en </w:t>
      </w:r>
      <w:r w:rsidR="00587022">
        <w:rPr>
          <w:rFonts w:eastAsia="Arial" w:cs="Arial"/>
        </w:rPr>
        <w:fldChar w:fldCharType="begin" w:fldLock="1"/>
      </w:r>
      <w:r w:rsidR="00485AE2">
        <w:rPr>
          <w:rFonts w:eastAsia="Arial" w:cs="Arial"/>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Pr>
          <w:rFonts w:eastAsia="Arial" w:cs="Arial"/>
        </w:rPr>
        <w:fldChar w:fldCharType="separate"/>
      </w:r>
      <w:r w:rsidR="00587022" w:rsidRPr="00587022">
        <w:rPr>
          <w:rFonts w:eastAsia="Arial" w:cs="Arial"/>
          <w:noProof/>
        </w:rPr>
        <w:t>[19]</w:t>
      </w:r>
      <w:r w:rsidR="00587022">
        <w:rPr>
          <w:rFonts w:eastAsia="Arial" w:cs="Arial"/>
        </w:rPr>
        <w:fldChar w:fldCharType="end"/>
      </w:r>
      <w:r w:rsidR="00587022">
        <w:rPr>
          <w:rFonts w:eastAsia="Arial" w:cs="Arial"/>
        </w:rPr>
        <w:t xml:space="preserve"> </w:t>
      </w:r>
      <w:r w:rsidRPr="0087466E">
        <w:t>y en un anexo digital (</w:t>
      </w:r>
      <w:r w:rsidRPr="000F7353">
        <w:rPr>
          <w:b/>
          <w:bCs/>
        </w:rPr>
        <w:t>Anexo A</w:t>
      </w:r>
      <w:r w:rsidRPr="0087466E">
        <w:t xml:space="preserve">) de esta monografía. La documentación del código se presenta en el </w:t>
      </w:r>
      <w:r w:rsidRPr="000F7353">
        <w:rPr>
          <w:b/>
          <w:bCs/>
        </w:rPr>
        <w:t>Anexo B</w:t>
      </w:r>
      <w:r w:rsidRPr="0087466E">
        <w:t>.</w:t>
      </w:r>
    </w:p>
    <w:p w14:paraId="4DEAD1EA" w14:textId="44E6196D" w:rsidR="00755C4A" w:rsidRPr="00755C4A" w:rsidRDefault="00755C4A" w:rsidP="00755C4A">
      <w:pPr>
        <w:pStyle w:val="Prrafodelista"/>
        <w:numPr>
          <w:ilvl w:val="0"/>
          <w:numId w:val="5"/>
        </w:numPr>
        <w:spacing w:after="160" w:line="259" w:lineRule="auto"/>
        <w:rPr>
          <w:b/>
          <w:bCs/>
        </w:rPr>
      </w:pPr>
      <w:r>
        <w:rPr>
          <w:b/>
          <w:bCs/>
        </w:rPr>
        <w:t xml:space="preserve">Ponencia: </w:t>
      </w:r>
      <w:r>
        <w:t xml:space="preserve">el </w:t>
      </w:r>
      <w:r w:rsidR="00DB7294">
        <w:t>artículo</w:t>
      </w:r>
      <w:r>
        <w:t xml:space="preserve"> titulado</w:t>
      </w:r>
      <w:r>
        <w:rPr>
          <w:b/>
          <w:bCs/>
        </w:rPr>
        <w:t xml:space="preserve"> </w:t>
      </w:r>
      <w:r w:rsidRPr="00C236AC">
        <w:rPr>
          <w:i/>
          <w:iCs/>
        </w:rPr>
        <w:t>“Computación Cuántica Adiabática aplicada a la solución del Problema de la Mochila Binaria”</w:t>
      </w:r>
      <w:r>
        <w:t>, logro aplicar y ser aceptado para realizar una ponencia en la Jornada iberoamericana de ingeniería de software e ingeniería del Conocimiento, JIISIC’2020.</w:t>
      </w:r>
    </w:p>
    <w:p w14:paraId="3FC3A46E" w14:textId="47427B99" w:rsidR="00975B36" w:rsidRPr="00C236AC" w:rsidRDefault="00975B36" w:rsidP="00442EC2">
      <w:pPr>
        <w:pStyle w:val="Prrafodelista"/>
        <w:numPr>
          <w:ilvl w:val="0"/>
          <w:numId w:val="5"/>
        </w:numPr>
        <w:spacing w:after="160" w:line="259" w:lineRule="auto"/>
        <w:rPr>
          <w:b/>
          <w:bCs/>
        </w:rPr>
      </w:pPr>
      <w:r w:rsidRPr="00442EC2">
        <w:rPr>
          <w:b/>
          <w:bCs/>
        </w:rPr>
        <w:t xml:space="preserve">Artículo </w:t>
      </w:r>
      <w:r w:rsidR="00755C4A">
        <w:rPr>
          <w:b/>
          <w:bCs/>
        </w:rPr>
        <w:t>publicado</w:t>
      </w:r>
      <w:r w:rsidRPr="00442EC2">
        <w:rPr>
          <w:b/>
          <w:bCs/>
        </w:rPr>
        <w:t>:</w:t>
      </w:r>
      <w:r w:rsidRPr="00442EC2">
        <w:t xml:space="preserve"> artículo titulado </w:t>
      </w:r>
      <w:r w:rsidRPr="00C236AC">
        <w:rPr>
          <w:i/>
          <w:iCs/>
        </w:rPr>
        <w:t>“</w:t>
      </w:r>
      <w:r w:rsidR="00442EC2" w:rsidRPr="00C236AC">
        <w:rPr>
          <w:i/>
          <w:iCs/>
        </w:rPr>
        <w:t>Computación Cuántica Adiabática aplicada a la solución del Problema de la Mochila Binaria</w:t>
      </w:r>
      <w:r w:rsidRPr="00C236AC">
        <w:rPr>
          <w:i/>
          <w:iCs/>
        </w:rPr>
        <w:t>”</w:t>
      </w:r>
      <w:r w:rsidRPr="00442EC2">
        <w:t xml:space="preserve"> con la</w:t>
      </w:r>
      <w:r w:rsidR="003A30DB">
        <w:t xml:space="preserve">s pruebas y evaluación del algoritmo </w:t>
      </w:r>
      <w:r w:rsidR="00755C4A">
        <w:t>cuántico</w:t>
      </w:r>
      <w:r w:rsidR="00DD7350">
        <w:t xml:space="preserve"> consignado en el </w:t>
      </w:r>
      <w:r w:rsidR="00DD7350" w:rsidRPr="00DD7350">
        <w:rPr>
          <w:b/>
          <w:bCs/>
        </w:rPr>
        <w:t>Anexo C</w:t>
      </w:r>
      <w:r w:rsidR="003A30DB">
        <w:t>,</w:t>
      </w:r>
      <w:r w:rsidRPr="00442EC2">
        <w:t xml:space="preserve"> el cual se encuentra </w:t>
      </w:r>
      <w:r w:rsidR="003A30DB">
        <w:t>publicado en la</w:t>
      </w:r>
      <w:r w:rsidRPr="00442EC2">
        <w:t xml:space="preserve"> </w:t>
      </w:r>
      <w:r w:rsidR="001A7655">
        <w:t>Revista Ibérica de Sistemas e Tecnologias de Informação - Risti</w:t>
      </w:r>
      <w:r w:rsidRPr="00442EC2">
        <w:t xml:space="preserve"> (</w:t>
      </w:r>
      <w:r w:rsidR="001A7655">
        <w:t>ISSN: 1646-9895</w:t>
      </w:r>
      <w:r w:rsidRPr="00442EC2">
        <w:t>)</w:t>
      </w:r>
      <w:r w:rsidR="00A92FEC">
        <w:t xml:space="preserve">, </w:t>
      </w:r>
      <w:r w:rsidR="001A7655">
        <w:t>Aceptado</w:t>
      </w:r>
      <w:r w:rsidR="00A92FEC">
        <w:t xml:space="preserve"> el </w:t>
      </w:r>
      <w:r w:rsidR="001A7655">
        <w:t>25/11/2020</w:t>
      </w:r>
    </w:p>
    <w:p w14:paraId="2F770ED7" w14:textId="3ABA61E9" w:rsidR="00B67B11" w:rsidRPr="00B67B11" w:rsidRDefault="00975B36" w:rsidP="00B67B11">
      <w:pPr>
        <w:pStyle w:val="Prrafodelista"/>
        <w:numPr>
          <w:ilvl w:val="0"/>
          <w:numId w:val="5"/>
        </w:numPr>
        <w:spacing w:line="259" w:lineRule="auto"/>
      </w:pPr>
      <w:r w:rsidRPr="00975B36">
        <w:rPr>
          <w:rFonts w:eastAsia="Arial" w:cs="Arial"/>
          <w:b/>
          <w:bCs/>
        </w:rPr>
        <w:t>Artículo final de la investigación</w:t>
      </w:r>
      <w:r w:rsidRPr="00975B36">
        <w:rPr>
          <w:rFonts w:eastAsia="Arial" w:cs="Arial"/>
        </w:rPr>
        <w:t xml:space="preserve">: artículo con la descripción y resultados del marco de </w:t>
      </w:r>
      <w:r w:rsidR="00A92FEC">
        <w:rPr>
          <w:rFonts w:eastAsia="Arial" w:cs="Arial"/>
        </w:rPr>
        <w:t xml:space="preserve">trabajo </w:t>
      </w:r>
      <w:r w:rsidRPr="00975B36">
        <w:rPr>
          <w:rFonts w:eastAsia="Arial" w:cs="Arial"/>
        </w:rPr>
        <w:t xml:space="preserve">propuesto en este </w:t>
      </w:r>
      <w:r w:rsidR="00A92FEC">
        <w:rPr>
          <w:rFonts w:eastAsia="Arial" w:cs="Arial"/>
        </w:rPr>
        <w:t>documento</w:t>
      </w:r>
      <w:r w:rsidRPr="00975B36">
        <w:rPr>
          <w:rFonts w:eastAsia="Arial" w:cs="Arial"/>
        </w:rPr>
        <w:t xml:space="preserve">, el cual ha sido titulado </w:t>
      </w:r>
      <w:r w:rsidRPr="00975B36">
        <w:rPr>
          <w:rFonts w:eastAsia="Arial" w:cs="Arial"/>
          <w:b/>
          <w:bCs/>
        </w:rPr>
        <w:t>“</w:t>
      </w:r>
      <w:r w:rsidR="00C236AC">
        <w:rPr>
          <w:rFonts w:eastAsia="Arial" w:cs="Arial"/>
          <w:b/>
          <w:bCs/>
        </w:rPr>
        <w:t>nombre</w:t>
      </w:r>
      <w:r w:rsidRPr="00975B36">
        <w:rPr>
          <w:rFonts w:eastAsia="Arial" w:cs="Arial"/>
          <w:b/>
          <w:bCs/>
        </w:rPr>
        <w:t>”</w:t>
      </w:r>
      <w:r w:rsidRPr="00975B36">
        <w:rPr>
          <w:rFonts w:eastAsia="Arial" w:cs="Arial"/>
        </w:rPr>
        <w:t xml:space="preserve"> y que se encuentra en proceso de envío a una revista JCR Q1, como Knowledge-Based Systems o Information Sciences. Ver </w:t>
      </w:r>
      <w:r w:rsidRPr="00975B36">
        <w:rPr>
          <w:rFonts w:eastAsia="Arial" w:cs="Arial"/>
          <w:b/>
          <w:bCs/>
        </w:rPr>
        <w:t>Anexo D</w:t>
      </w:r>
      <w:r w:rsidRPr="00975B36">
        <w:rPr>
          <w:rFonts w:eastAsia="Arial" w:cs="Arial"/>
        </w:rPr>
        <w:t>.</w:t>
      </w:r>
    </w:p>
    <w:p w14:paraId="4D68470D" w14:textId="77777777" w:rsidR="009F25B8" w:rsidRPr="0087466E" w:rsidRDefault="009F25B8" w:rsidP="00B67B11">
      <w:pPr>
        <w:spacing w:line="259" w:lineRule="auto"/>
      </w:pPr>
    </w:p>
    <w:p w14:paraId="3E5F55CC" w14:textId="63B90C90" w:rsidR="00B67B11" w:rsidRPr="00B67B11" w:rsidRDefault="00975B36" w:rsidP="00B67B11">
      <w:pPr>
        <w:pStyle w:val="Ttulo2"/>
      </w:pPr>
      <w:bookmarkStart w:id="27" w:name="_Toc12212063"/>
      <w:bookmarkStart w:id="28" w:name="_Toc12274281"/>
      <w:r w:rsidRPr="00B67B11">
        <w:t xml:space="preserve"> </w:t>
      </w:r>
      <w:bookmarkStart w:id="29" w:name="_Toc99159408"/>
      <w:r w:rsidRPr="00975B36">
        <w:t>ESTRUCTURA DE LA MONOGRAFÍA</w:t>
      </w:r>
      <w:bookmarkEnd w:id="27"/>
      <w:bookmarkEnd w:id="28"/>
      <w:bookmarkEnd w:id="29"/>
    </w:p>
    <w:p w14:paraId="15CF2406" w14:textId="1EEBF142" w:rsidR="00975B36" w:rsidRDefault="00975B36" w:rsidP="00975B36">
      <w:pPr>
        <w:rPr>
          <w:rFonts w:eastAsia="Arial" w:cs="Arial"/>
          <w:szCs w:val="24"/>
        </w:rPr>
      </w:pPr>
      <w:r w:rsidRPr="0087466E">
        <w:rPr>
          <w:rFonts w:eastAsia="Arial" w:cs="Arial"/>
          <w:szCs w:val="24"/>
        </w:rPr>
        <w:t>A continuación, se describe de manera general el contenido y organización de la presente monografía:</w:t>
      </w:r>
    </w:p>
    <w:p w14:paraId="5C933D7A" w14:textId="77777777" w:rsidR="00B67B11" w:rsidRPr="0087466E" w:rsidRDefault="00B67B11" w:rsidP="00975B36">
      <w:pPr>
        <w:rPr>
          <w:rFonts w:eastAsia="Arial" w:cs="Arial"/>
          <w:szCs w:val="24"/>
        </w:rPr>
      </w:pPr>
    </w:p>
    <w:p w14:paraId="46A5CA81" w14:textId="5EEDD646" w:rsidR="00975B36" w:rsidRPr="0087466E" w:rsidRDefault="00975B36" w:rsidP="00C446D6">
      <w:pPr>
        <w:spacing w:after="120"/>
        <w:rPr>
          <w:rFonts w:eastAsia="Arial" w:cs="Arial"/>
          <w:szCs w:val="24"/>
        </w:rPr>
      </w:pPr>
      <w:r w:rsidRPr="0087466E">
        <w:rPr>
          <w:rFonts w:eastAsia="Arial" w:cs="Arial"/>
          <w:b/>
          <w:bCs/>
          <w:szCs w:val="24"/>
        </w:rPr>
        <w:t>CAPITULO 1: INTRODUCCIÓN</w:t>
      </w:r>
      <w:r w:rsidRPr="0087466E">
        <w:rPr>
          <w:rFonts w:eastAsia="Arial" w:cs="Arial"/>
          <w:szCs w:val="24"/>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Pr>
          <w:rFonts w:eastAsia="Arial" w:cs="Arial"/>
          <w:szCs w:val="24"/>
        </w:rPr>
        <w:t>, aportes</w:t>
      </w:r>
      <w:r w:rsidRPr="0087466E">
        <w:rPr>
          <w:rFonts w:eastAsia="Arial" w:cs="Arial"/>
          <w:szCs w:val="24"/>
        </w:rPr>
        <w:t xml:space="preserve"> y finalmente la organización de la monografía.</w:t>
      </w:r>
    </w:p>
    <w:p w14:paraId="615685E9" w14:textId="4CCF87B9" w:rsidR="00975B36" w:rsidRPr="0087466E" w:rsidRDefault="00975B36" w:rsidP="00C446D6">
      <w:pPr>
        <w:spacing w:after="120"/>
        <w:rPr>
          <w:rFonts w:eastAsia="Arial" w:cs="Arial"/>
        </w:rPr>
      </w:pPr>
      <w:r w:rsidRPr="0087466E">
        <w:rPr>
          <w:rFonts w:eastAsia="Arial" w:cs="Arial"/>
          <w:b/>
          <w:bCs/>
        </w:rPr>
        <w:lastRenderedPageBreak/>
        <w:t>CAPITULO 2: CONTEXTO TEÓRICO Y ESTADO DEL ARTE</w:t>
      </w:r>
      <w:r w:rsidRPr="0087466E">
        <w:rPr>
          <w:rFonts w:eastAsia="Arial" w:cs="Arial"/>
        </w:rPr>
        <w:t xml:space="preserve">: En este capítulo se presentan conceptos teóricos relacionados con </w:t>
      </w:r>
      <w:r w:rsidR="001C5F15">
        <w:rPr>
          <w:rFonts w:eastAsia="Arial" w:cs="Arial"/>
        </w:rPr>
        <w:t xml:space="preserve">computación </w:t>
      </w:r>
      <w:r w:rsidR="00C446D6">
        <w:rPr>
          <w:rFonts w:eastAsia="Arial" w:cs="Arial"/>
        </w:rPr>
        <w:t>cuántica</w:t>
      </w:r>
      <w:r w:rsidR="001C5F15">
        <w:rPr>
          <w:rFonts w:eastAsia="Arial" w:cs="Arial"/>
        </w:rPr>
        <w:t>.</w:t>
      </w:r>
      <w:r w:rsidRPr="0087466E">
        <w:rPr>
          <w:rFonts w:eastAsia="Arial" w:cs="Arial"/>
        </w:rPr>
        <w:t xml:space="preserve"> Además, se presentan propuestas relevantes del estado del arte que </w:t>
      </w:r>
      <w:r w:rsidR="00C446D6">
        <w:rPr>
          <w:rFonts w:eastAsia="Arial" w:cs="Arial"/>
        </w:rPr>
        <w:t>se han venido aplicando y mejorando con el paso del tiempo</w:t>
      </w:r>
      <w:r w:rsidR="0097516B">
        <w:rPr>
          <w:rFonts w:eastAsia="Arial" w:cs="Arial"/>
        </w:rPr>
        <w:t xml:space="preserve"> para la resolución de problemas de optimización</w:t>
      </w:r>
      <w:r w:rsidR="00C446D6">
        <w:rPr>
          <w:rFonts w:eastAsia="Arial" w:cs="Arial"/>
        </w:rPr>
        <w:t>.</w:t>
      </w:r>
    </w:p>
    <w:p w14:paraId="4F5C2DAF" w14:textId="74559FDC" w:rsidR="00975B36" w:rsidRPr="0087466E" w:rsidRDefault="00975B36" w:rsidP="00C446D6">
      <w:pPr>
        <w:spacing w:after="120"/>
        <w:rPr>
          <w:rFonts w:eastAsia="Arial" w:cs="Arial"/>
        </w:rPr>
      </w:pPr>
      <w:r w:rsidRPr="0087466E">
        <w:rPr>
          <w:rFonts w:eastAsia="Arial" w:cs="Arial"/>
          <w:b/>
          <w:bCs/>
        </w:rPr>
        <w:t xml:space="preserve">CAPITULO 3: FRAMEWORK PARA SOPORTAR LA EXPERIMENTACIÓN: </w:t>
      </w:r>
      <w:r w:rsidRPr="0087466E">
        <w:rPr>
          <w:rFonts w:eastAsia="Arial" w:cs="Arial"/>
        </w:rPr>
        <w:t xml:space="preserve">En este capítulo se explica la estructura y funcionamiento general del </w:t>
      </w:r>
      <w:r w:rsidR="0097516B">
        <w:rPr>
          <w:rFonts w:eastAsia="Arial" w:cs="Arial"/>
        </w:rPr>
        <w:t>marco de trabajo</w:t>
      </w:r>
      <w:r w:rsidRPr="0087466E">
        <w:rPr>
          <w:rFonts w:eastAsia="Arial" w:cs="Arial"/>
        </w:rPr>
        <w:t xml:space="preserve"> desarrollado para la ejecución de los experimentos, así como un ejemplo de construcción y ejecución de un experimento.</w:t>
      </w:r>
    </w:p>
    <w:p w14:paraId="375991EB" w14:textId="14A45C1B" w:rsidR="00975B36" w:rsidRPr="0087466E" w:rsidRDefault="00975B36" w:rsidP="00C446D6">
      <w:pPr>
        <w:spacing w:after="120"/>
        <w:rPr>
          <w:rFonts w:eastAsia="Arial" w:cs="Arial"/>
        </w:rPr>
      </w:pPr>
      <w:r w:rsidRPr="0087466E">
        <w:rPr>
          <w:rFonts w:eastAsia="Arial" w:cs="Arial"/>
          <w:b/>
          <w:bCs/>
        </w:rPr>
        <w:t xml:space="preserve">CAPITULO </w:t>
      </w:r>
      <w:r w:rsidR="0097516B">
        <w:rPr>
          <w:rFonts w:eastAsia="Arial" w:cs="Arial"/>
          <w:b/>
          <w:bCs/>
        </w:rPr>
        <w:t>4</w:t>
      </w:r>
      <w:r w:rsidRPr="0087466E">
        <w:rPr>
          <w:rFonts w:eastAsia="Arial" w:cs="Arial"/>
          <w:b/>
          <w:bCs/>
        </w:rPr>
        <w:t>: EXPERIMENTOS Y RESULTADOS</w:t>
      </w:r>
      <w:r w:rsidRPr="0087466E">
        <w:rPr>
          <w:rFonts w:eastAsia="Arial" w:cs="Arial"/>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Pr>
          <w:rFonts w:eastAsia="Arial" w:cs="Arial"/>
        </w:rPr>
        <w:t>n</w:t>
      </w:r>
      <w:r w:rsidRPr="0087466E">
        <w:rPr>
          <w:rFonts w:eastAsia="Arial" w:cs="Arial"/>
        </w:rPr>
        <w:t>.</w:t>
      </w:r>
    </w:p>
    <w:p w14:paraId="69079BB8" w14:textId="69BB9F5F" w:rsidR="00CC7131" w:rsidRDefault="00975B36" w:rsidP="001076B6">
      <w:pPr>
        <w:rPr>
          <w:rFonts w:eastAsia="Arial" w:cs="Arial"/>
          <w:b/>
          <w:bCs/>
          <w:szCs w:val="24"/>
        </w:rPr>
      </w:pPr>
      <w:r w:rsidRPr="0087466E">
        <w:rPr>
          <w:rFonts w:eastAsia="Arial" w:cs="Arial"/>
          <w:b/>
          <w:bCs/>
          <w:szCs w:val="24"/>
        </w:rPr>
        <w:t xml:space="preserve">CAPITULO </w:t>
      </w:r>
      <w:r w:rsidR="0097516B">
        <w:rPr>
          <w:rFonts w:eastAsia="Arial" w:cs="Arial"/>
          <w:b/>
          <w:bCs/>
          <w:szCs w:val="24"/>
        </w:rPr>
        <w:t>5</w:t>
      </w:r>
      <w:r w:rsidRPr="0087466E">
        <w:rPr>
          <w:rFonts w:eastAsia="Arial" w:cs="Arial"/>
          <w:b/>
          <w:bCs/>
          <w:szCs w:val="24"/>
        </w:rPr>
        <w:t>: CONCLUSIONES Y TRABAJOS FUTUROS</w:t>
      </w:r>
      <w:r w:rsidRPr="0087466E">
        <w:rPr>
          <w:rFonts w:eastAsia="Arial" w:cs="Arial"/>
          <w:szCs w:val="24"/>
        </w:rPr>
        <w:t>: En este capítulo se presentan las conclusiones obtenidas al finalizar el trabajo de grado e ideas que el grupo de investigación espera realizar en un trabajo futuro.</w:t>
      </w:r>
    </w:p>
    <w:p w14:paraId="611E1C68" w14:textId="77777777" w:rsidR="00CC7131" w:rsidRDefault="00CC7131" w:rsidP="001076B6">
      <w:pPr>
        <w:rPr>
          <w:rFonts w:eastAsia="Arial" w:cs="Arial"/>
          <w:b/>
          <w:bCs/>
          <w:szCs w:val="24"/>
        </w:rPr>
      </w:pPr>
    </w:p>
    <w:p w14:paraId="4FDDFCCE" w14:textId="4E7B50F0" w:rsidR="00CC7131" w:rsidRDefault="00975B36" w:rsidP="001076B6">
      <w:pPr>
        <w:rPr>
          <w:rFonts w:eastAsia="Arial" w:cs="Arial"/>
          <w:szCs w:val="24"/>
        </w:rPr>
      </w:pPr>
      <w:r w:rsidRPr="0087466E">
        <w:rPr>
          <w:rFonts w:eastAsia="Arial" w:cs="Arial"/>
          <w:b/>
          <w:bCs/>
          <w:szCs w:val="24"/>
        </w:rPr>
        <w:t xml:space="preserve">CAPITULO </w:t>
      </w:r>
      <w:r w:rsidR="0097516B">
        <w:rPr>
          <w:rFonts w:eastAsia="Arial" w:cs="Arial"/>
          <w:b/>
          <w:bCs/>
          <w:szCs w:val="24"/>
        </w:rPr>
        <w:t>6</w:t>
      </w:r>
      <w:r w:rsidRPr="0087466E">
        <w:rPr>
          <w:rFonts w:eastAsia="Arial" w:cs="Arial"/>
          <w:b/>
          <w:bCs/>
          <w:szCs w:val="24"/>
        </w:rPr>
        <w:t>: BIBLIOGRAFIA</w:t>
      </w:r>
      <w:r w:rsidRPr="0087466E">
        <w:rPr>
          <w:rFonts w:eastAsia="Arial" w:cs="Arial"/>
          <w:szCs w:val="24"/>
        </w:rPr>
        <w:t xml:space="preserve">: Este último capítulo contiene las referencias bibliográficas de </w:t>
      </w:r>
      <w:r w:rsidR="0083792C">
        <w:rPr>
          <w:rFonts w:eastAsia="Arial" w:cs="Arial"/>
          <w:szCs w:val="24"/>
        </w:rPr>
        <w:t>sitios web,</w:t>
      </w:r>
      <w:r w:rsidRPr="0087466E">
        <w:rPr>
          <w:rFonts w:eastAsia="Arial" w:cs="Arial"/>
          <w:szCs w:val="24"/>
        </w:rPr>
        <w:t xml:space="preserve"> artículos</w:t>
      </w:r>
      <w:r w:rsidR="0083792C">
        <w:rPr>
          <w:rFonts w:eastAsia="Arial" w:cs="Arial"/>
          <w:szCs w:val="24"/>
        </w:rPr>
        <w:t xml:space="preserve"> y </w:t>
      </w:r>
      <w:r w:rsidRPr="0087466E">
        <w:rPr>
          <w:rFonts w:eastAsia="Arial" w:cs="Arial"/>
          <w:szCs w:val="24"/>
        </w:rPr>
        <w:t>libros</w:t>
      </w:r>
      <w:r w:rsidR="0083792C">
        <w:rPr>
          <w:rFonts w:eastAsia="Arial" w:cs="Arial"/>
          <w:szCs w:val="24"/>
        </w:rPr>
        <w:t xml:space="preserve"> </w:t>
      </w:r>
      <w:r w:rsidRPr="0087466E">
        <w:rPr>
          <w:rFonts w:eastAsia="Arial" w:cs="Arial"/>
          <w:szCs w:val="24"/>
        </w:rPr>
        <w:t>consultados para la realización del proyec</w:t>
      </w:r>
      <w:r w:rsidR="001076B6">
        <w:rPr>
          <w:rFonts w:eastAsia="Arial" w:cs="Arial"/>
          <w:szCs w:val="24"/>
        </w:rPr>
        <w:t>to.</w:t>
      </w:r>
    </w:p>
    <w:p w14:paraId="0770CFEE" w14:textId="77777777" w:rsidR="00CC7131" w:rsidRDefault="00CC7131" w:rsidP="001076B6">
      <w:pPr>
        <w:rPr>
          <w:rFonts w:eastAsia="Arial" w:cs="Arial"/>
          <w:szCs w:val="24"/>
        </w:rPr>
      </w:pPr>
    </w:p>
    <w:p w14:paraId="3036019A" w14:textId="77777777" w:rsidR="00CC7131" w:rsidRDefault="00CC7131">
      <w:pPr>
        <w:spacing w:after="160" w:line="259" w:lineRule="auto"/>
        <w:jc w:val="left"/>
        <w:rPr>
          <w:rFonts w:eastAsia="Arial" w:cs="Arial"/>
          <w:szCs w:val="24"/>
        </w:rPr>
      </w:pPr>
      <w:r>
        <w:rPr>
          <w:rFonts w:eastAsia="Arial" w:cs="Arial"/>
          <w:szCs w:val="24"/>
        </w:rPr>
        <w:br w:type="page"/>
      </w:r>
    </w:p>
    <w:p w14:paraId="64528AAF" w14:textId="77777777" w:rsidR="00CC7131" w:rsidRDefault="00CC7131" w:rsidP="003B1040">
      <w:pPr>
        <w:pStyle w:val="Titulo"/>
        <w:numPr>
          <w:ilvl w:val="0"/>
          <w:numId w:val="0"/>
        </w:numPr>
        <w:spacing w:line="240" w:lineRule="auto"/>
        <w:ind w:left="360"/>
        <w:rPr>
          <w:rFonts w:eastAsia="Arial" w:cs="Arial"/>
          <w:szCs w:val="24"/>
        </w:rPr>
      </w:pPr>
    </w:p>
    <w:p w14:paraId="7978A895" w14:textId="7EAD22DD" w:rsidR="00CC7131" w:rsidRPr="0087466E" w:rsidRDefault="00CC7131" w:rsidP="003B1040">
      <w:pPr>
        <w:pStyle w:val="Titulo"/>
        <w:numPr>
          <w:ilvl w:val="0"/>
          <w:numId w:val="0"/>
        </w:numPr>
        <w:ind w:left="360"/>
        <w:rPr>
          <w:rFonts w:ascii="Arial,DejaVu Sans" w:eastAsia="Arial,DejaVu Sans" w:hAnsi="Arial,DejaVu Sans" w:cs="Arial,DejaVu Sans"/>
        </w:rPr>
      </w:pPr>
      <w:bookmarkStart w:id="30" w:name="_Toc524902078"/>
      <w:bookmarkStart w:id="31" w:name="_Toc3830954"/>
      <w:bookmarkStart w:id="32" w:name="_Toc12212064"/>
      <w:bookmarkStart w:id="33" w:name="_Toc12274282"/>
      <w:bookmarkStart w:id="34" w:name="_Toc99159409"/>
      <w:commentRangeStart w:id="35"/>
      <w:r w:rsidRPr="0087466E">
        <w:rPr>
          <w:rFonts w:eastAsia="Arial"/>
        </w:rPr>
        <w:t xml:space="preserve">CAPÍTULO </w:t>
      </w:r>
      <w:commentRangeEnd w:id="35"/>
      <w:r>
        <w:rPr>
          <w:rStyle w:val="Refdecomentario"/>
          <w:rFonts w:ascii="Arial" w:eastAsia="Calibri" w:hAnsi="Arial"/>
          <w:b/>
          <w:smallCaps w:val="0"/>
        </w:rPr>
        <w:commentReference w:id="35"/>
      </w:r>
      <w:r>
        <w:rPr>
          <w:rFonts w:eastAsia="Arial"/>
        </w:rPr>
        <w:t>2</w:t>
      </w:r>
      <w:bookmarkEnd w:id="34"/>
    </w:p>
    <w:p w14:paraId="1D04F60B" w14:textId="63CB1DF8" w:rsidR="0083792C" w:rsidRDefault="001666B7" w:rsidP="00486A0B">
      <w:pPr>
        <w:pStyle w:val="Ttulo1"/>
        <w:spacing w:before="0"/>
      </w:pPr>
      <w:bookmarkStart w:id="36" w:name="_Toc99156925"/>
      <w:bookmarkStart w:id="37" w:name="_Toc99157024"/>
      <w:bookmarkStart w:id="38" w:name="_Toc99157490"/>
      <w:bookmarkStart w:id="39" w:name="_Toc99159410"/>
      <w:bookmarkStart w:id="40" w:name="_Toc12212065"/>
      <w:bookmarkStart w:id="41" w:name="_Toc12274283"/>
      <w:bookmarkStart w:id="42" w:name="_Toc99159411"/>
      <w:bookmarkEnd w:id="30"/>
      <w:bookmarkEnd w:id="31"/>
      <w:bookmarkEnd w:id="32"/>
      <w:bookmarkEnd w:id="33"/>
      <w:bookmarkEnd w:id="36"/>
      <w:bookmarkEnd w:id="37"/>
      <w:bookmarkEnd w:id="38"/>
      <w:bookmarkEnd w:id="39"/>
      <w:r w:rsidRPr="00481E5C">
        <w:t>CONTEXTO</w:t>
      </w:r>
      <w:r w:rsidRPr="0083792C">
        <w:t xml:space="preserve"> TEÓRICO Y ESTADO DEL ARTE</w:t>
      </w:r>
      <w:bookmarkEnd w:id="40"/>
      <w:bookmarkEnd w:id="41"/>
      <w:bookmarkEnd w:id="42"/>
    </w:p>
    <w:p w14:paraId="4C373C3D" w14:textId="77777777" w:rsidR="005D44F3" w:rsidRPr="005D44F3" w:rsidRDefault="005D44F3" w:rsidP="005D44F3"/>
    <w:p w14:paraId="0F827968" w14:textId="1F431261" w:rsidR="004D4C36" w:rsidRDefault="001666B7" w:rsidP="00486A0B">
      <w:pPr>
        <w:pStyle w:val="Ttulo2"/>
        <w:spacing w:before="240"/>
      </w:pPr>
      <w:bookmarkStart w:id="43" w:name="_Toc12212066"/>
      <w:bookmarkStart w:id="44" w:name="_Toc12274284"/>
      <w:bookmarkStart w:id="45" w:name="_Toc99159412"/>
      <w:r w:rsidRPr="005D44F3">
        <w:t>CONTEXTO TEÓRICO</w:t>
      </w:r>
      <w:bookmarkEnd w:id="43"/>
      <w:bookmarkEnd w:id="44"/>
      <w:bookmarkEnd w:id="45"/>
    </w:p>
    <w:p w14:paraId="1B78406F" w14:textId="13977848" w:rsidR="004D4C36" w:rsidRPr="00E015AB" w:rsidRDefault="00E015AB" w:rsidP="00486A0B">
      <w:pPr>
        <w:pStyle w:val="Ttulo3"/>
        <w:spacing w:after="120"/>
      </w:pPr>
      <w:bookmarkStart w:id="46" w:name="_Toc99156928"/>
      <w:bookmarkStart w:id="47" w:name="_Toc99157027"/>
      <w:bookmarkStart w:id="48" w:name="_Toc99157493"/>
      <w:bookmarkStart w:id="49" w:name="_Toc99159413"/>
      <w:bookmarkStart w:id="50" w:name="_Toc53762170"/>
      <w:bookmarkStart w:id="51" w:name="_Toc99159414"/>
      <w:bookmarkEnd w:id="46"/>
      <w:bookmarkEnd w:id="47"/>
      <w:bookmarkEnd w:id="48"/>
      <w:bookmarkEnd w:id="49"/>
      <w:r>
        <w:t>C</w:t>
      </w:r>
      <w:r w:rsidRPr="00E015AB">
        <w:t>omputación cuántica</w:t>
      </w:r>
      <w:bookmarkEnd w:id="50"/>
      <w:bookmarkEnd w:id="51"/>
    </w:p>
    <w:p w14:paraId="6F4C97E5" w14:textId="77777777" w:rsidR="004D4C36" w:rsidRPr="0056376D" w:rsidRDefault="004D4C36" w:rsidP="004D4C36">
      <w:pPr>
        <w:rPr>
          <w:lang w:val="es-ES_tradnl"/>
        </w:rPr>
      </w:pPr>
      <w:r w:rsidRPr="0056376D">
        <w:rPr>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w:t>
      </w:r>
    </w:p>
    <w:p w14:paraId="686C2785" w14:textId="77777777" w:rsidR="004D4C36" w:rsidRPr="0056376D" w:rsidRDefault="004D4C36" w:rsidP="004D4C36">
      <w:pPr>
        <w:rPr>
          <w:lang w:val="es-ES_tradnl"/>
        </w:rPr>
      </w:pPr>
    </w:p>
    <w:p w14:paraId="183518EC" w14:textId="708A87F4" w:rsidR="004D4C36" w:rsidRPr="0056376D" w:rsidRDefault="004D4C36" w:rsidP="003065B4">
      <w:pPr>
        <w:spacing w:after="120"/>
        <w:rPr>
          <w:lang w:val="es-ES_tradnl"/>
        </w:rPr>
      </w:pPr>
      <w:r w:rsidRPr="0056376D">
        <w:rPr>
          <w:lang w:val="es-ES_tradnl"/>
        </w:rPr>
        <w:t xml:space="preserve">En computación cuántica, un bit cuántico (Quantum bit, qubit) es la unidad de información más pequeña almacenada en una computadora cuántica de dos estados </w:t>
      </w:r>
      <w:r w:rsidRPr="00630316">
        <w:rPr>
          <w:lang w:val="es-ES_tradnl"/>
        </w:rPr>
        <w:fldChar w:fldCharType="begin" w:fldLock="1"/>
      </w:r>
      <w:r w:rsidR="00DE6F16">
        <w:rPr>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630316">
        <w:rPr>
          <w:lang w:val="es-ES_tradnl"/>
        </w:rPr>
        <w:fldChar w:fldCharType="separate"/>
      </w:r>
      <w:r w:rsidR="00485AE2" w:rsidRPr="00485AE2">
        <w:rPr>
          <w:noProof/>
          <w:lang w:val="es-ES_tradnl"/>
        </w:rPr>
        <w:t>[20]</w:t>
      </w:r>
      <w:r w:rsidRPr="00630316">
        <w:rPr>
          <w:lang w:val="es-ES_tradnl"/>
        </w:rPr>
        <w:fldChar w:fldCharType="end"/>
      </w:r>
      <w:r w:rsidRPr="0056376D">
        <w:rPr>
          <w:lang w:val="es-ES_tradnl"/>
        </w:rPr>
        <w:t xml:space="preserve">. Al contrario del bit clásico el cual tiene dos valores posibles, “0” o “1”, un qubit puede estar en el estado "1", en el estado "0" o en cualquier superposición de los dos estados. El estado de un qubit se puede representar mediante la notación de corchetes (Bra-Ket) presentada en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_Ref35375303 \h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2</w:t>
      </w:r>
      <w:r w:rsidRPr="0056376D">
        <w:rPr>
          <w:b/>
          <w:bCs/>
          <w:lang w:val="es-ES_tradnl"/>
        </w:rPr>
        <w:t>)</w:t>
      </w:r>
      <w:r w:rsidRPr="00630316">
        <w:rPr>
          <w:b/>
          <w:bCs/>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75632193" w14:textId="77777777" w:rsidTr="00981AEC">
        <w:tc>
          <w:tcPr>
            <w:tcW w:w="4695" w:type="pct"/>
            <w:shd w:val="clear" w:color="auto" w:fill="auto"/>
            <w:vAlign w:val="center"/>
          </w:tcPr>
          <w:p w14:paraId="4809D606" w14:textId="77777777" w:rsidR="004D4C36" w:rsidRPr="0056376D" w:rsidRDefault="004D4C36" w:rsidP="00981AEC">
            <w:pPr>
              <w:rPr>
                <w:lang w:val="es-ES_tradnl"/>
              </w:rPr>
            </w:pPr>
            <m:oMathPara>
              <m:oMath>
                <m:r>
                  <m:rPr>
                    <m:sty m:val="p"/>
                  </m:rPr>
                  <w:rPr>
                    <w:rFonts w:ascii="Cambria Math" w:hAnsi="Cambria Math"/>
                    <w:lang w:val="es-ES_tradnl"/>
                  </w:rPr>
                  <m:t>|Ψ</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α |0</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β |1</m:t>
                </m:r>
                <m:r>
                  <m:rPr>
                    <m:sty m:val="p"/>
                  </m:rPr>
                  <w:rPr>
                    <w:rFonts w:ascii="Cambria Math" w:eastAsia="MS Mincho" w:hAnsi="Cambria Math" w:cs="MS Mincho" w:hint="eastAsia"/>
                    <w:lang w:val="es-ES_tradnl"/>
                  </w:rPr>
                  <m:t>〉</m:t>
                </m:r>
              </m:oMath>
            </m:oMathPara>
          </w:p>
        </w:tc>
        <w:tc>
          <w:tcPr>
            <w:tcW w:w="305" w:type="pct"/>
            <w:shd w:val="clear" w:color="auto" w:fill="auto"/>
            <w:vAlign w:val="center"/>
          </w:tcPr>
          <w:p w14:paraId="3C64782D" w14:textId="77777777" w:rsidR="004D4C36" w:rsidRPr="0056376D" w:rsidRDefault="004D4C36" w:rsidP="00981AEC">
            <w:pPr>
              <w:pStyle w:val="Descripcin"/>
              <w:rPr>
                <w:b/>
                <w:bCs w:val="0"/>
                <w:lang w:val="es-ES_tradnl"/>
              </w:rPr>
            </w:pPr>
            <w:bookmarkStart w:id="52" w:name="_Ref35375303"/>
            <w:r w:rsidRPr="0056376D">
              <w:rPr>
                <w:b/>
                <w:bCs w:val="0"/>
                <w:lang w:val="es-ES_tradnl"/>
              </w:rPr>
              <w:t>(</w:t>
            </w:r>
            <w:r w:rsidRPr="00630316">
              <w:rPr>
                <w:b/>
                <w:bCs w:val="0"/>
                <w:lang w:val="es-ES_tradnl"/>
              </w:rPr>
              <w:fldChar w:fldCharType="begin"/>
            </w:r>
            <w:r w:rsidRPr="0056376D">
              <w:rPr>
                <w:b/>
                <w:bCs w:val="0"/>
                <w:lang w:val="es-ES_tradnl"/>
              </w:rPr>
              <w:instrText xml:space="preserve"> SEQ Ecuación \* ARABIC </w:instrText>
            </w:r>
            <w:r w:rsidRPr="00630316">
              <w:rPr>
                <w:b/>
                <w:bCs w:val="0"/>
                <w:lang w:val="es-ES_tradnl"/>
              </w:rPr>
              <w:fldChar w:fldCharType="separate"/>
            </w:r>
            <w:r>
              <w:rPr>
                <w:b/>
                <w:bCs w:val="0"/>
                <w:noProof/>
                <w:lang w:val="es-ES_tradnl"/>
              </w:rPr>
              <w:t>2</w:t>
            </w:r>
            <w:r w:rsidRPr="00630316">
              <w:rPr>
                <w:b/>
                <w:bCs w:val="0"/>
                <w:lang w:val="es-ES_tradnl"/>
              </w:rPr>
              <w:fldChar w:fldCharType="end"/>
            </w:r>
            <w:r w:rsidRPr="0056376D">
              <w:rPr>
                <w:b/>
                <w:bCs w:val="0"/>
                <w:lang w:val="es-ES_tradnl"/>
              </w:rPr>
              <w:t>)</w:t>
            </w:r>
            <w:bookmarkEnd w:id="52"/>
          </w:p>
        </w:tc>
      </w:tr>
    </w:tbl>
    <w:p w14:paraId="770BEC53" w14:textId="140A81C0" w:rsidR="004D4C36" w:rsidRPr="0056376D" w:rsidRDefault="004D4C36" w:rsidP="003065B4">
      <w:pPr>
        <w:spacing w:before="160"/>
        <w:rPr>
          <w:lang w:val="es-ES_tradnl"/>
        </w:rPr>
      </w:pPr>
      <w:r w:rsidRPr="0056376D">
        <w:rPr>
          <w:lang w:val="es-ES_tradnl"/>
        </w:rPr>
        <w:t xml:space="preserve">Donde </w:t>
      </w:r>
      <m:oMath>
        <m:r>
          <m:rPr>
            <m:sty m:val="p"/>
          </m:rPr>
          <w:rPr>
            <w:rFonts w:ascii="Cambria Math" w:hAnsi="Cambria Math"/>
            <w:lang w:val="es-ES_tradnl"/>
          </w:rPr>
          <m:t>|Ψ</m:t>
        </m:r>
        <m:r>
          <m:rPr>
            <m:sty m:val="p"/>
          </m:rPr>
          <w:rPr>
            <w:rFonts w:ascii="Cambria Math" w:eastAsia="MS Mincho" w:hAnsi="Cambria Math" w:cs="MS Mincho"/>
            <w:lang w:val="es-ES_tradnl"/>
          </w:rPr>
          <m:t>〉</m:t>
        </m:r>
      </m:oMath>
      <w:r w:rsidRPr="0056376D">
        <w:rPr>
          <w:lang w:val="es-ES_tradnl"/>
        </w:rPr>
        <w:t xml:space="preserve">denota más de un vector </w:t>
      </w:r>
      <m:oMath>
        <m:acc>
          <m:accPr>
            <m:chr m:val="⃗"/>
            <m:ctrlPr>
              <w:rPr>
                <w:rFonts w:ascii="Cambria Math" w:hAnsi="Cambria Math"/>
                <w:lang w:val="es-ES_tradnl"/>
              </w:rPr>
            </m:ctrlPr>
          </m:accPr>
          <m:e>
            <m:r>
              <m:rPr>
                <m:sty m:val="p"/>
              </m:rPr>
              <w:rPr>
                <w:rFonts w:ascii="Cambria Math" w:hAnsi="Cambria Math"/>
                <w:lang w:val="es-ES_tradnl"/>
              </w:rPr>
              <m:t>Ψ</m:t>
            </m:r>
          </m:e>
        </m:acc>
      </m:oMath>
      <w:r w:rsidRPr="0056376D">
        <w:rPr>
          <w:lang w:val="es-ES_tradnl"/>
        </w:rPr>
        <w:t xml:space="preserve"> en algún espacio vectorial y representa una superposición lineal de la partícula dados los vectores de estado cuántico individuales. </w:t>
      </w:r>
      <m:oMath>
        <m:r>
          <m:rPr>
            <m:sty m:val="p"/>
          </m:rPr>
          <w:rPr>
            <w:rFonts w:ascii="Cambria Math" w:hAnsi="Cambria Math"/>
            <w:lang w:val="es-ES_tradnl"/>
          </w:rPr>
          <m:t>|0</m:t>
        </m:r>
        <m:r>
          <m:rPr>
            <m:sty m:val="p"/>
          </m:rPr>
          <w:rPr>
            <w:rFonts w:ascii="Cambria Math" w:eastAsia="MS Mincho" w:hAnsi="Cambria Math" w:cs="MS Mincho" w:hint="eastAsia"/>
            <w:lang w:val="es-ES_tradnl"/>
          </w:rPr>
          <m:t>〉</m:t>
        </m:r>
        <m:r>
          <w:rPr>
            <w:rFonts w:ascii="Cambria Math" w:eastAsia="MS Mincho" w:hAnsi="Cambria Math" w:cs="MS Mincho"/>
            <w:lang w:val="es-ES_tradnl"/>
          </w:rPr>
          <m:t xml:space="preserve"> </m:t>
        </m:r>
        <m:r>
          <m:rPr>
            <m:sty m:val="p"/>
          </m:rPr>
          <w:rPr>
            <w:rFonts w:ascii="Cambria Math" w:hAnsi="Cambria Math"/>
            <w:lang w:val="es-ES_tradnl"/>
          </w:rPr>
          <m:t>y |1</m:t>
        </m:r>
        <m:r>
          <m:rPr>
            <m:sty m:val="p"/>
          </m:rPr>
          <w:rPr>
            <w:rFonts w:ascii="Cambria Math" w:eastAsia="MS Mincho" w:hAnsi="Cambria Math" w:cs="MS Mincho" w:hint="eastAsia"/>
            <w:lang w:val="es-ES_tradnl"/>
          </w:rPr>
          <m:t>〉</m:t>
        </m:r>
      </m:oMath>
      <w:r w:rsidRPr="0056376D">
        <w:rPr>
          <w:lang w:val="es-ES_tradnl"/>
        </w:rPr>
        <w:t xml:space="preserve"> representan los valores de bit clásicos 0 y 1 respectivamente. </w:t>
      </w:r>
      <m:oMath>
        <m:r>
          <m:rPr>
            <m:sty m:val="p"/>
          </m:rPr>
          <w:rPr>
            <w:rFonts w:ascii="Cambria Math" w:hAnsi="Cambria Math"/>
            <w:lang w:val="es-ES_tradnl"/>
          </w:rPr>
          <m:t>α</m:t>
        </m:r>
      </m:oMath>
      <w:r w:rsidRPr="0056376D">
        <w:rPr>
          <w:lang w:val="es-ES_tradnl"/>
        </w:rPr>
        <w:t xml:space="preserve"> y </w:t>
      </w:r>
      <m:oMath>
        <m:r>
          <m:rPr>
            <m:sty m:val="p"/>
          </m:rPr>
          <w:rPr>
            <w:rFonts w:ascii="Cambria Math" w:hAnsi="Cambria Math"/>
            <w:lang w:val="es-ES_tradnl"/>
          </w:rPr>
          <m:t>β</m:t>
        </m:r>
      </m:oMath>
      <w:r w:rsidRPr="0056376D">
        <w:rPr>
          <w:lang w:val="es-ES_tradnl"/>
        </w:rPr>
        <w:t xml:space="preserve"> son números complejos tales que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r>
          <m:rPr>
            <m:sty m:val="p"/>
          </m:rPr>
          <w:rPr>
            <w:rFonts w:ascii="Cambria Math" w:hAnsi="Cambria Math"/>
            <w:lang w:val="es-ES_tradnl"/>
          </w:rPr>
          <m:t xml:space="preserve"> + </m:t>
        </m:r>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r>
          <m:rPr>
            <m:sty m:val="p"/>
          </m:rPr>
          <w:rPr>
            <w:rFonts w:ascii="Cambria Math" w:hAnsi="Cambria Math"/>
            <w:lang w:val="es-ES_tradnl"/>
          </w:rPr>
          <m:t>=1</m:t>
        </m:r>
      </m:oMath>
      <w:r w:rsidRPr="0056376D">
        <w:rPr>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oMath>
      <w:r w:rsidRPr="0056376D">
        <w:rPr>
          <w:lang w:val="es-ES_tradnl"/>
        </w:rPr>
        <w:t xml:space="preserve"> o uno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oMath>
      <w:r w:rsidRPr="0056376D">
        <w:rPr>
          <w:lang w:val="es-ES_tradnl"/>
        </w:rPr>
        <w:t xml:space="preserve">. Existe una particularidad en el ámbito cuántico, al observar el estado cuántico de un qubit, este colapsa a un solo estado, cero (0) o uno (1) </w:t>
      </w:r>
      <w:r w:rsidRPr="00630316">
        <w:rPr>
          <w:lang w:val="es-ES_tradnl"/>
        </w:rPr>
        <w:fldChar w:fldCharType="begin" w:fldLock="1"/>
      </w:r>
      <w:r w:rsidR="00DE6F16">
        <w:rPr>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630316">
        <w:rPr>
          <w:lang w:val="es-ES_tradnl"/>
        </w:rPr>
        <w:fldChar w:fldCharType="separate"/>
      </w:r>
      <w:r w:rsidR="00485AE2" w:rsidRPr="00485AE2">
        <w:rPr>
          <w:noProof/>
          <w:lang w:val="es-ES_tradnl"/>
        </w:rPr>
        <w:t>[21]</w:t>
      </w:r>
      <w:r w:rsidRPr="00630316">
        <w:rPr>
          <w:lang w:val="es-ES_tradnl"/>
        </w:rPr>
        <w:fldChar w:fldCharType="end"/>
      </w:r>
      <w:r w:rsidRPr="0056376D">
        <w:rPr>
          <w:lang w:val="es-ES_tradnl"/>
        </w:rPr>
        <w:t>.</w:t>
      </w:r>
    </w:p>
    <w:p w14:paraId="1F7629F6" w14:textId="77777777" w:rsidR="004D4C36" w:rsidRPr="0056376D" w:rsidRDefault="004D4C36" w:rsidP="004D4C36">
      <w:pPr>
        <w:rPr>
          <w:lang w:val="es-ES_tradnl"/>
        </w:rPr>
      </w:pPr>
    </w:p>
    <w:p w14:paraId="133474F2" w14:textId="77777777" w:rsidR="004D4C36" w:rsidRPr="0056376D" w:rsidRDefault="004D4C36" w:rsidP="004D4C36">
      <w:pPr>
        <w:rPr>
          <w:lang w:val="es-ES_tradnl"/>
        </w:rPr>
      </w:pPr>
      <w:r w:rsidRPr="0056376D">
        <w:rPr>
          <w:lang w:val="es-ES_tradnl"/>
        </w:rPr>
        <w:t xml:space="preserve">Un sistema de n-qubits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56376D">
        <w:rPr>
          <w:lang w:val="es-ES_tradnl"/>
        </w:rPr>
        <w:t xml:space="preserve"> estados al mismo tiempo. Este crecimiento exponencial del espaci</w:t>
      </w:r>
      <w:r w:rsidRPr="00132F74">
        <w:rPr>
          <w:lang w:val="es-ES_tradnl"/>
        </w:rPr>
        <w:t>o de estado con el número de qubits es lo que sugiere una aceleración exponencial de la computación en las computadoras cuánticas sobre las computadoras tradicionales</w:t>
      </w:r>
      <w:r w:rsidRPr="0056376D">
        <w:rPr>
          <w:lang w:val="es-ES_tradnl"/>
        </w:rPr>
        <w:t>.</w:t>
      </w:r>
    </w:p>
    <w:p w14:paraId="5E7732B1" w14:textId="77777777" w:rsidR="004D4C36" w:rsidRPr="0056376D" w:rsidRDefault="004D4C36" w:rsidP="004D4C36">
      <w:pPr>
        <w:rPr>
          <w:lang w:val="es-ES_tradnl"/>
        </w:rPr>
      </w:pPr>
    </w:p>
    <w:p w14:paraId="1DE094C8" w14:textId="2C0289D1" w:rsidR="004D4C36" w:rsidRPr="0056376D" w:rsidRDefault="004D4C36" w:rsidP="004D4C36">
      <w:pPr>
        <w:rPr>
          <w:lang w:val="es-ES_tradnl"/>
        </w:rPr>
      </w:pPr>
      <w:r w:rsidRPr="0056376D">
        <w:rPr>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 xml:space="preserve">. Entre los </w:t>
      </w:r>
      <w:r w:rsidRPr="0056376D">
        <w:rPr>
          <w:lang w:val="es-ES_tradnl"/>
        </w:rPr>
        <w:lastRenderedPageBreak/>
        <w:t xml:space="preserve">algoritmos cuánticos más famosos se encuentran el algoritmo de Shore’s </w:t>
      </w:r>
      <w:r w:rsidRPr="00630316">
        <w:rPr>
          <w:lang w:val="es-ES_tradnl"/>
        </w:rPr>
        <w:fldChar w:fldCharType="begin" w:fldLock="1"/>
      </w:r>
      <w:r w:rsidR="00DE6F16">
        <w:rPr>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630316">
        <w:rPr>
          <w:lang w:val="es-ES_tradnl"/>
        </w:rPr>
        <w:fldChar w:fldCharType="separate"/>
      </w:r>
      <w:r w:rsidR="00485AE2" w:rsidRPr="00485AE2">
        <w:rPr>
          <w:noProof/>
          <w:lang w:val="es-ES_tradnl"/>
        </w:rPr>
        <w:t>[22]</w:t>
      </w:r>
      <w:r w:rsidRPr="00630316">
        <w:rPr>
          <w:lang w:val="es-ES_tradnl"/>
        </w:rPr>
        <w:fldChar w:fldCharType="end"/>
      </w:r>
      <w:r w:rsidRPr="0056376D">
        <w:rPr>
          <w:lang w:val="es-ES_tradnl"/>
        </w:rPr>
        <w:t xml:space="preserve"> utilizado para factorización numérica y el algoritmo de Grover’s </w:t>
      </w:r>
      <w:r w:rsidRPr="00630316">
        <w:rPr>
          <w:lang w:val="es-ES_tradnl"/>
        </w:rPr>
        <w:fldChar w:fldCharType="begin" w:fldLock="1"/>
      </w:r>
      <w:r w:rsidR="00DE6F16">
        <w:rPr>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630316">
        <w:rPr>
          <w:lang w:val="es-ES_tradnl"/>
        </w:rPr>
        <w:fldChar w:fldCharType="separate"/>
      </w:r>
      <w:r w:rsidR="00485AE2" w:rsidRPr="00485AE2">
        <w:rPr>
          <w:noProof/>
          <w:lang w:val="es-ES_tradnl"/>
        </w:rPr>
        <w:t>[23]</w:t>
      </w:r>
      <w:r w:rsidRPr="00630316">
        <w:rPr>
          <w:lang w:val="es-ES_tradnl"/>
        </w:rPr>
        <w:fldChar w:fldCharType="end"/>
      </w:r>
      <w:r w:rsidRPr="0056376D">
        <w:rPr>
          <w:lang w:val="es-ES_tradnl"/>
        </w:rPr>
        <w:t xml:space="preserve"> utilizado para búsquedas en una base de datos no ordenada. Ambos algoritmos redujeron la complejidad de la solución al problema </w:t>
      </w:r>
      <w:r w:rsidRPr="00630316">
        <w:rPr>
          <w:lang w:val="es-ES_tradnl"/>
        </w:rPr>
        <w:fldChar w:fldCharType="begin" w:fldLock="1"/>
      </w:r>
      <w:r w:rsidR="00DE6F16">
        <w:rPr>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00485AE2" w:rsidRPr="00485AE2">
        <w:rPr>
          <w:noProof/>
          <w:lang w:val="es-ES_tradnl"/>
        </w:rPr>
        <w:t>[24]</w:t>
      </w:r>
      <w:r w:rsidRPr="00630316">
        <w:rPr>
          <w:lang w:val="es-ES_tradnl"/>
        </w:rPr>
        <w:fldChar w:fldCharType="end"/>
      </w:r>
      <w:r w:rsidRPr="0056376D">
        <w:rPr>
          <w:lang w:val="es-ES_tradnl"/>
        </w:rPr>
        <w:t xml:space="preserve">; al igual que los algoritmos de cuánticos aplicados a la estimación del valor propio, la integración, la solución de ecuaciones diferenciales parciales y la solución a problemas numéricos de álgebra lineal </w:t>
      </w:r>
      <w:r w:rsidRPr="00630316">
        <w:rPr>
          <w:lang w:val="es-ES_tradnl"/>
        </w:rPr>
        <w:fldChar w:fldCharType="begin" w:fldLock="1"/>
      </w:r>
      <w:r w:rsidRPr="0056376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Pr="0056376D">
        <w:rPr>
          <w:noProof/>
          <w:lang w:val="es-ES_tradnl"/>
        </w:rPr>
        <w:t>[17]</w:t>
      </w:r>
      <w:r w:rsidRPr="00630316">
        <w:rPr>
          <w:lang w:val="es-ES_tradnl"/>
        </w:rPr>
        <w:fldChar w:fldCharType="end"/>
      </w:r>
      <w:r w:rsidRPr="0056376D">
        <w:rPr>
          <w:lang w:val="es-ES_tradnl"/>
        </w:rPr>
        <w:t>.</w:t>
      </w:r>
    </w:p>
    <w:p w14:paraId="4BB88663" w14:textId="77777777" w:rsidR="004D4C36" w:rsidRPr="0056376D" w:rsidRDefault="004D4C36" w:rsidP="004D4C36">
      <w:pPr>
        <w:rPr>
          <w:lang w:val="es-ES_tradnl"/>
        </w:rPr>
      </w:pPr>
    </w:p>
    <w:p w14:paraId="0108539E" w14:textId="683B2498" w:rsidR="004D4C36" w:rsidRDefault="004D4C36" w:rsidP="004D4C36">
      <w:pPr>
        <w:rPr>
          <w:lang w:val="es-ES_tradnl"/>
        </w:rPr>
      </w:pPr>
      <w:r w:rsidRPr="0056376D">
        <w:rPr>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630316">
        <w:rPr>
          <w:lang w:val="es-ES_tradnl"/>
        </w:rPr>
        <w:fldChar w:fldCharType="begin" w:fldLock="1"/>
      </w:r>
      <w:r w:rsidR="00DE6F16">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00485AE2" w:rsidRPr="00485AE2">
        <w:rPr>
          <w:noProof/>
          <w:lang w:val="es-ES_tradnl"/>
        </w:rPr>
        <w:t>[25]</w:t>
      </w:r>
      <w:r w:rsidRPr="00630316">
        <w:rPr>
          <w:lang w:val="es-ES_tradnl"/>
        </w:rPr>
        <w:fldChar w:fldCharType="end"/>
      </w:r>
      <w:r w:rsidRPr="0056376D">
        <w:rPr>
          <w:lang w:val="es-ES_tradnl"/>
        </w:rPr>
        <w:t>.</w:t>
      </w:r>
      <w:r w:rsidRPr="0056376D">
        <w:rPr>
          <w:color w:val="FF0000"/>
          <w:lang w:val="es-ES_tradnl"/>
        </w:rPr>
        <w:t xml:space="preserve"> </w:t>
      </w:r>
      <w:r w:rsidRPr="0056376D">
        <w:rPr>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630316">
        <w:rPr>
          <w:lang w:val="es-ES_tradnl"/>
        </w:rPr>
        <w:fldChar w:fldCharType="begin" w:fldLock="1"/>
      </w:r>
      <w:r w:rsidR="00DE6F16">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00485AE2" w:rsidRPr="00485AE2">
        <w:rPr>
          <w:noProof/>
          <w:lang w:val="es-ES_tradnl"/>
        </w:rPr>
        <w:t>[25]</w:t>
      </w:r>
      <w:r w:rsidRPr="00630316">
        <w:rPr>
          <w:lang w:val="es-ES_tradnl"/>
        </w:rPr>
        <w:fldChar w:fldCharType="end"/>
      </w:r>
      <w:r w:rsidRPr="0056376D">
        <w:rPr>
          <w:lang w:val="es-ES_tradnl"/>
        </w:rPr>
        <w:t>.</w:t>
      </w:r>
    </w:p>
    <w:p w14:paraId="510540FD" w14:textId="22F3C149" w:rsidR="00213CC7" w:rsidRPr="00213CC7" w:rsidRDefault="004D4C36" w:rsidP="00486A0B">
      <w:pPr>
        <w:pStyle w:val="Ttulo3"/>
        <w:spacing w:after="120"/>
      </w:pPr>
      <w:bookmarkStart w:id="53" w:name="_Toc99156930"/>
      <w:bookmarkStart w:id="54" w:name="_Toc99157029"/>
      <w:bookmarkStart w:id="55" w:name="_Toc99157495"/>
      <w:bookmarkStart w:id="56" w:name="_Toc99159415"/>
      <w:bookmarkStart w:id="57" w:name="_Toc53762171"/>
      <w:bookmarkStart w:id="58" w:name="_Toc99159416"/>
      <w:bookmarkEnd w:id="53"/>
      <w:bookmarkEnd w:id="54"/>
      <w:bookmarkEnd w:id="55"/>
      <w:bookmarkEnd w:id="56"/>
      <w:r w:rsidRPr="00E015AB">
        <w:t>Computación cuántica adiabática (AQC)</w:t>
      </w:r>
      <w:bookmarkEnd w:id="57"/>
      <w:bookmarkEnd w:id="58"/>
    </w:p>
    <w:p w14:paraId="3FF1087D" w14:textId="77777777" w:rsidR="004D4C36" w:rsidRPr="0056376D" w:rsidRDefault="004D4C36" w:rsidP="004D4C36">
      <w:pPr>
        <w:rPr>
          <w:lang w:val="es-ES_tradnl"/>
        </w:rPr>
      </w:pPr>
      <w:r w:rsidRPr="0056376D">
        <w:rPr>
          <w:lang w:val="es-ES_tradnl"/>
        </w:rPr>
        <w:t>La computación cuántica adiabática (</w:t>
      </w:r>
      <w:r w:rsidRPr="0056376D">
        <w:rPr>
          <w:lang w:val="es-419"/>
        </w:rPr>
        <w:t>Adiabatic Quantum Computation</w:t>
      </w:r>
      <w:r w:rsidRPr="0056376D">
        <w:rPr>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w:t>
      </w:r>
    </w:p>
    <w:p w14:paraId="1CDF7084" w14:textId="77777777" w:rsidR="004D4C36" w:rsidRPr="0056376D" w:rsidRDefault="004D4C36" w:rsidP="004D4C36">
      <w:pPr>
        <w:rPr>
          <w:lang w:val="es-ES_tradnl"/>
        </w:rPr>
      </w:pPr>
    </w:p>
    <w:p w14:paraId="42EC27E8" w14:textId="42B65BF9" w:rsidR="004D4C36" w:rsidRPr="0056376D" w:rsidRDefault="004D4C36" w:rsidP="004D4C36">
      <w:pPr>
        <w:rPr>
          <w:lang w:val="es-ES_tradnl"/>
        </w:rPr>
      </w:pPr>
      <w:r w:rsidRPr="0056376D">
        <w:rPr>
          <w:lang w:val="es-ES_tradnl"/>
        </w:rPr>
        <w:t>Debido a sus inicios, la AQC puede considerarse como una clase particular de Recocido cuántico (</w:t>
      </w:r>
      <w:r w:rsidRPr="0056376D">
        <w:rPr>
          <w:lang w:val="es-419"/>
        </w:rPr>
        <w:t>Quantum Annealing</w:t>
      </w:r>
      <w:r w:rsidRPr="0056376D">
        <w:rPr>
          <w:lang w:val="es-ES_tradnl"/>
        </w:rPr>
        <w:t xml:space="preserve">, QA), la cual utiliza los principios de la mecánica cuántica para resolver problemas de optimización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Desde la propuesta inicial de QA, ha habido mucho interés en la búsqueda de problemas prácticos donde pueda ser ventajoso con respecto a los algoritmos clásicos, particularmente el recocido simulado (</w:t>
      </w:r>
      <w:r w:rsidRPr="0056376D">
        <w:rPr>
          <w:lang w:val="es-419"/>
        </w:rPr>
        <w:t>Simulating annealing</w:t>
      </w:r>
      <w:r w:rsidRPr="0056376D">
        <w:rPr>
          <w:lang w:val="es-ES_tradnl"/>
        </w:rPr>
        <w:t xml:space="preserve">, SA). Muchos de estos enfoques transforman un problema computacional en un problema donde se debe encontrar el estado fundamental de un modelo Ising Spin Glass (ISG) cuántico, el cual, en el peor de los casos es un problema NP-completo </w:t>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56376D">
        <w:rPr>
          <w:lang w:val="es-ES_tradnl"/>
        </w:rPr>
        <w:t>.</w:t>
      </w:r>
    </w:p>
    <w:p w14:paraId="78C3D2B5" w14:textId="77777777" w:rsidR="004D4C36" w:rsidRPr="0056376D" w:rsidRDefault="004D4C36" w:rsidP="004D4C36">
      <w:pPr>
        <w:rPr>
          <w:lang w:val="es-ES_tradnl"/>
        </w:rPr>
      </w:pPr>
    </w:p>
    <w:p w14:paraId="0B776B62" w14:textId="65756D29" w:rsidR="004D4C36" w:rsidRDefault="004D4C36" w:rsidP="004D4C36">
      <w:pPr>
        <w:rPr>
          <w:lang w:val="es-ES_tradnl"/>
        </w:rPr>
      </w:pPr>
      <w:r w:rsidRPr="0056376D">
        <w:rPr>
          <w:lang w:val="es-ES_tradnl"/>
        </w:rPr>
        <w:t xml:space="preserve">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NP-hard de manera eficiente, pero se ha encontrado evidencia en los sistemas experimentales de Ising cuántico que sugiere una aceleración cuántica sobre la computación tradicional debido al efecto del túnel cuántico (hace referencia a pasar de un estado A a un estado B no contiguo para evitar estancarse en óptimos locales) </w:t>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56376D">
        <w:rPr>
          <w:lang w:val="es-ES_tradnl"/>
        </w:rPr>
        <w:t>.</w:t>
      </w:r>
    </w:p>
    <w:p w14:paraId="7F5F4B5D" w14:textId="4110B713" w:rsidR="004D4C36" w:rsidRPr="00213CC7" w:rsidRDefault="004D4C36" w:rsidP="00486A0B">
      <w:pPr>
        <w:pStyle w:val="Ttulo3"/>
        <w:spacing w:after="120"/>
      </w:pPr>
      <w:bookmarkStart w:id="59" w:name="_Toc99156932"/>
      <w:bookmarkStart w:id="60" w:name="_Toc99157031"/>
      <w:bookmarkStart w:id="61" w:name="_Toc99157497"/>
      <w:bookmarkStart w:id="62" w:name="_Toc99159417"/>
      <w:bookmarkStart w:id="63" w:name="_u2ncg8lun66c" w:colFirst="0" w:colLast="0"/>
      <w:bookmarkStart w:id="64" w:name="_Toc53762172"/>
      <w:bookmarkStart w:id="65" w:name="_Toc99159418"/>
      <w:bookmarkEnd w:id="59"/>
      <w:bookmarkEnd w:id="60"/>
      <w:bookmarkEnd w:id="61"/>
      <w:bookmarkEnd w:id="62"/>
      <w:bookmarkEnd w:id="63"/>
      <w:r w:rsidRPr="00213CC7">
        <w:t>Hamiltoniano en computación cuántica adiabática</w:t>
      </w:r>
      <w:bookmarkEnd w:id="64"/>
      <w:bookmarkEnd w:id="65"/>
    </w:p>
    <w:p w14:paraId="05DB3AE8" w14:textId="5B87C067" w:rsidR="004D4C36" w:rsidRPr="0056376D" w:rsidRDefault="004D4C36" w:rsidP="004D4C36">
      <w:pPr>
        <w:rPr>
          <w:lang w:val="es-ES_tradnl"/>
        </w:rPr>
      </w:pPr>
      <w:r w:rsidRPr="0056376D">
        <w:rPr>
          <w:lang w:val="es-ES_tradnl"/>
        </w:rPr>
        <w:t xml:space="preserve">En un modelo de circuito de computación cuántica, un cálculo puede evolucionar en todo el espacio de Hilbert (es una generalización del espacio euclidiano, es </w:t>
      </w:r>
      <w:r w:rsidRPr="0056376D">
        <w:t>un espacio de producto interior que es completo con respecto a la norma vectorial definida por el producto interior</w:t>
      </w:r>
      <w:r w:rsidRPr="0056376D">
        <w:rPr>
          <w:lang w:val="es-ES_tradnl"/>
        </w:rPr>
        <w:t xml:space="preserve">) y está codificado en una serie de puertas de lógica cuántica unitarias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Por otro lado, en un modelo AQC el cálculo se realiza mediante un Hamiltoniano inicial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cuyo estado fundamental codifica la solución a un problema de interés, y otro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xml:space="preserve">), cuyo estado fundamental es trivial. Entonces, si se prepara un sistema cuántico para estar en el </w:t>
      </w:r>
      <w:r w:rsidRPr="0056376D">
        <w:rPr>
          <w:lang w:val="es-ES_tradnl"/>
        </w:rPr>
        <w:lastRenderedPageBreak/>
        <w:t>estado fundamen</w:t>
      </w:r>
      <w:r w:rsidRPr="00DA14C2">
        <w:rPr>
          <w:lang w:val="es-ES_tradnl"/>
        </w:rPr>
        <w:t xml:space="preserve">tal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y luego se cambia adiabát</w:t>
      </w:r>
      <w:r w:rsidRPr="00DA14C2">
        <w:rPr>
          <w:lang w:val="es-ES_tradnl"/>
        </w:rPr>
        <w:t xml:space="preserve">icamente el hamiltoniano por un tiempo T de acuerdo con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_Ref37695863 \h </w:instrText>
      </w:r>
      <w:r>
        <w:rPr>
          <w:b/>
          <w:bCs/>
          <w:lang w:val="es-ES_tradnl"/>
        </w:rPr>
        <w:instrText xml:space="preserve">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3</w:t>
      </w:r>
      <w:r w:rsidRPr="0056376D">
        <w:rPr>
          <w:b/>
          <w:bCs/>
          <w:lang w:val="es-ES_tradnl"/>
        </w:rPr>
        <w:t>)</w:t>
      </w:r>
      <w:r w:rsidRPr="00630316">
        <w:rPr>
          <w:b/>
          <w:bCs/>
          <w:lang w:val="es-ES_tradnl"/>
        </w:rPr>
        <w:fldChar w:fldCharType="end"/>
      </w:r>
      <w:r w:rsidRPr="0056376D">
        <w:rPr>
          <w:lang w:val="es-ES_tradnl"/>
        </w:rPr>
        <w:t xml:space="preserve"> y T es lo suficientemente grande, al final, el estado cuántico en T devolverá una solución al problema de interés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630316">
        <w:rPr>
          <w:lang w:val="es-ES_tradnl"/>
        </w:rPr>
        <w:fldChar w:fldCharType="begin" w:fldLock="1"/>
      </w:r>
      <w:r w:rsidR="00DE6F16">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00485AE2" w:rsidRPr="00485AE2">
        <w:rPr>
          <w:noProof/>
          <w:lang w:val="es-ES_tradnl"/>
        </w:rPr>
        <w:t>[26]</w:t>
      </w:r>
      <w:r w:rsidRPr="00630316">
        <w:rPr>
          <w:lang w:val="es-ES_tradnl"/>
        </w:rPr>
        <w:fldChar w:fldCharType="end"/>
      </w:r>
      <w:r w:rsidRPr="00630316">
        <w:rPr>
          <w:lang w:val="es-ES_tradnl"/>
        </w:rPr>
        <w:fldChar w:fldCharType="begin" w:fldLock="1"/>
      </w:r>
      <w:r w:rsidR="00DE6F16">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30316">
        <w:rPr>
          <w:lang w:val="es-ES_tradnl"/>
        </w:rPr>
        <w:fldChar w:fldCharType="separate"/>
      </w:r>
      <w:r w:rsidR="00485AE2" w:rsidRPr="00485AE2">
        <w:rPr>
          <w:noProof/>
          <w:lang w:val="es-ES_tradnl"/>
        </w:rPr>
        <w:t>[27]</w:t>
      </w:r>
      <w:r w:rsidRPr="00630316">
        <w:rPr>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2FA47290" w14:textId="77777777" w:rsidTr="00981AEC">
        <w:tc>
          <w:tcPr>
            <w:tcW w:w="4695" w:type="pct"/>
            <w:shd w:val="clear" w:color="auto" w:fill="auto"/>
            <w:vAlign w:val="center"/>
          </w:tcPr>
          <w:p w14:paraId="466F7D2B" w14:textId="77777777" w:rsidR="004D4C36" w:rsidRPr="0056376D" w:rsidRDefault="004D4C36" w:rsidP="00981AEC">
            <w:pPr>
              <w:rPr>
                <w:lang w:val="es-ES_tradnl"/>
              </w:rPr>
            </w:pPr>
            <m:oMathPara>
              <m:oMath>
                <m:r>
                  <w:rPr>
                    <w:rFonts w:ascii="Cambria Math" w:hAnsi="Cambria Math"/>
                    <w:lang w:val="es-ES_tradnl"/>
                  </w:rPr>
                  <m:t>H</m:t>
                </m:r>
                <m:d>
                  <m:dPr>
                    <m:ctrlPr>
                      <w:rPr>
                        <w:rFonts w:ascii="Cambria Math" w:hAnsi="Cambria Math"/>
                        <w:lang w:val="es-ES_tradnl"/>
                      </w:rPr>
                    </m:ctrlPr>
                  </m:dPr>
                  <m:e>
                    <m:r>
                      <w:rPr>
                        <w:rFonts w:ascii="Cambria Math" w:hAnsi="Cambria Math"/>
                        <w:lang w:val="es-ES_tradnl"/>
                      </w:rPr>
                      <m:t>t</m:t>
                    </m:r>
                  </m:e>
                </m:d>
                <m:r>
                  <m:rPr>
                    <m:sty m:val="p"/>
                  </m:rP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1-</m:t>
                    </m:r>
                    <m:r>
                      <w:rPr>
                        <w:rFonts w:ascii="Cambria Math" w:hAnsi="Cambria Math"/>
                        <w:lang w:val="es-ES_tradnl"/>
                      </w:rPr>
                      <m:t>s</m:t>
                    </m:r>
                  </m:e>
                </m:d>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r>
                  <m:rPr>
                    <m:sty m:val="p"/>
                  </m:rPr>
                  <w:rPr>
                    <w:rFonts w:ascii="Cambria Math" w:hAnsi="Cambria Math"/>
                    <w:lang w:val="es-ES_tradnl"/>
                  </w:rPr>
                  <m:t xml:space="preserve">+ </m:t>
                </m:r>
                <m:r>
                  <w:rPr>
                    <w:rFonts w:ascii="Cambria Math" w:hAnsi="Cambria Math"/>
                    <w:lang w:val="es-ES_tradnl"/>
                  </w:rPr>
                  <m:t>s</m:t>
                </m:r>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m:oMathPara>
          </w:p>
        </w:tc>
        <w:tc>
          <w:tcPr>
            <w:tcW w:w="305" w:type="pct"/>
            <w:shd w:val="clear" w:color="auto" w:fill="auto"/>
            <w:vAlign w:val="center"/>
          </w:tcPr>
          <w:p w14:paraId="3E21BEE0" w14:textId="77777777" w:rsidR="004D4C36" w:rsidRPr="0056376D" w:rsidRDefault="004D4C36" w:rsidP="00981AEC">
            <w:pPr>
              <w:pStyle w:val="Descripcin"/>
              <w:rPr>
                <w:lang w:val="es-ES_tradnl"/>
              </w:rPr>
            </w:pPr>
            <w:bookmarkStart w:id="66" w:name="_Ref37695863"/>
            <w:r w:rsidRPr="0056376D">
              <w:rPr>
                <w:b/>
                <w:bCs w:val="0"/>
                <w:lang w:val="es-ES_tradnl"/>
              </w:rPr>
              <w:t>(</w:t>
            </w:r>
            <w:r w:rsidRPr="00630316">
              <w:rPr>
                <w:b/>
                <w:bCs w:val="0"/>
                <w:lang w:val="es-ES_tradnl"/>
              </w:rPr>
              <w:fldChar w:fldCharType="begin"/>
            </w:r>
            <w:r w:rsidRPr="0056376D">
              <w:rPr>
                <w:b/>
                <w:bCs w:val="0"/>
                <w:lang w:val="es-ES_tradnl"/>
              </w:rPr>
              <w:instrText xml:space="preserve"> SEQ Ecuación \* ARABIC </w:instrText>
            </w:r>
            <w:r w:rsidRPr="00630316">
              <w:rPr>
                <w:b/>
                <w:bCs w:val="0"/>
                <w:lang w:val="es-ES_tradnl"/>
              </w:rPr>
              <w:fldChar w:fldCharType="separate"/>
            </w:r>
            <w:r>
              <w:rPr>
                <w:b/>
                <w:bCs w:val="0"/>
                <w:noProof/>
                <w:lang w:val="es-ES_tradnl"/>
              </w:rPr>
              <w:t>3</w:t>
            </w:r>
            <w:r w:rsidRPr="00630316">
              <w:rPr>
                <w:b/>
                <w:bCs w:val="0"/>
                <w:lang w:val="es-ES_tradnl"/>
              </w:rPr>
              <w:fldChar w:fldCharType="end"/>
            </w:r>
            <w:r w:rsidRPr="0056376D">
              <w:rPr>
                <w:b/>
                <w:bCs w:val="0"/>
                <w:lang w:val="es-ES_tradnl"/>
              </w:rPr>
              <w:t>)</w:t>
            </w:r>
            <w:bookmarkEnd w:id="66"/>
          </w:p>
        </w:tc>
      </w:tr>
    </w:tbl>
    <w:p w14:paraId="52CBDA53" w14:textId="0C5819FB" w:rsidR="004D4C36" w:rsidRPr="0056376D" w:rsidRDefault="004D4C36" w:rsidP="004D4C36">
      <w:pPr>
        <w:rPr>
          <w:lang w:val="es-ES_tradnl"/>
        </w:rPr>
      </w:pPr>
      <w:r w:rsidRPr="0056376D">
        <w:rPr>
          <w:lang w:val="es-ES_tradnl"/>
        </w:rPr>
        <w:t xml:space="preserve">Donde s </w:t>
      </w:r>
      <w:r w:rsidRPr="0056376D">
        <w:rPr>
          <w:lang w:val="es-ES_tradnl"/>
        </w:rPr>
        <w:sym w:font="Symbol" w:char="F0CE"/>
      </w:r>
      <w:r w:rsidRPr="0056376D">
        <w:rPr>
          <w:lang w:val="es-ES_tradnl"/>
        </w:rPr>
        <w:t xml:space="preserve"> [0, 1], es un parámetro de tiempo considerado como una función dependiente del tiempo s(t) = </w:t>
      </w:r>
      <m:oMath>
        <m:f>
          <m:fPr>
            <m:ctrlPr>
              <w:rPr>
                <w:rFonts w:ascii="Cambria Math" w:hAnsi="Cambria Math"/>
                <w:lang w:val="es-ES_tradnl"/>
              </w:rPr>
            </m:ctrlPr>
          </m:fPr>
          <m:num>
            <m:r>
              <w:rPr>
                <w:rFonts w:ascii="Cambria Math" w:hAnsi="Cambria Math"/>
                <w:lang w:val="es-ES_tradnl"/>
              </w:rPr>
              <m:t>t</m:t>
            </m:r>
          </m:num>
          <m:den>
            <m:r>
              <w:rPr>
                <w:rFonts w:ascii="Cambria Math" w:hAnsi="Cambria Math"/>
                <w:lang w:val="es-ES_tradnl"/>
              </w:rPr>
              <m:t>T</m:t>
            </m:r>
          </m:den>
        </m:f>
      </m:oMath>
      <w:r w:rsidRPr="0056376D">
        <w:rPr>
          <w:lang w:val="es-ES_tradnl"/>
        </w:rPr>
        <w:t xml:space="preserve"> para un tiempo total de evolución T (en general se puede considerar cualquier función que satisfaga s(0) = 0 y s(1) = 1), y </w:t>
      </w:r>
      <m:oMath>
        <m:sSub>
          <m:sSubPr>
            <m:ctrlPr>
              <w:rPr>
                <w:rFonts w:ascii="Cambria Math" w:hAnsi="Cambria Math"/>
                <w:lang w:val="es-ES_tradnl"/>
              </w:rPr>
            </m:ctrlPr>
          </m:sSubPr>
          <m:e>
            <m:r>
              <w:rPr>
                <w:rFonts w:ascii="Cambria Math" w:hAnsi="Cambria Math"/>
                <w:lang w:val="es-ES_tradnl"/>
              </w:rPr>
              <m:t>H</m:t>
            </m:r>
          </m:e>
          <m:sub>
            <m:r>
              <m:rPr>
                <m:sty m:val="p"/>
              </m:rPr>
              <w:rPr>
                <w:rFonts w:ascii="Cambria Math" w:hAnsi="Cambria Math"/>
                <w:lang w:val="es-ES_tradnl"/>
              </w:rPr>
              <m:t>0</m:t>
            </m:r>
          </m:sub>
        </m:sSub>
      </m:oMath>
      <w:r w:rsidRPr="0056376D">
        <w:rPr>
          <w:lang w:val="es-ES_tradnl"/>
        </w:rPr>
        <w:t xml:space="preserve"> y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xml:space="preserve"> no conmutan (</w:t>
      </w:r>
      <w:r w:rsidRPr="0056376D">
        <w:rPr>
          <w:lang w:val="es-419"/>
        </w:rPr>
        <w:t xml:space="preserve">Dos operadores no conmutan cuando se cumple que [A, B] = AB - BA </w:t>
      </w:r>
      <m:oMath>
        <m:r>
          <w:rPr>
            <w:rFonts w:ascii="Cambria Math" w:hAnsi="Cambria Math"/>
            <w:lang w:val="es-419"/>
          </w:rPr>
          <m:t>≠</m:t>
        </m:r>
      </m:oMath>
      <w:r w:rsidRPr="0056376D">
        <w:t xml:space="preserve"> 0 </w:t>
      </w:r>
      <w:r w:rsidRPr="00630316">
        <w:fldChar w:fldCharType="begin" w:fldLock="1"/>
      </w:r>
      <w:r w:rsidR="00DE6F16">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30316">
        <w:fldChar w:fldCharType="separate"/>
      </w:r>
      <w:r w:rsidR="00485AE2" w:rsidRPr="00485AE2">
        <w:rPr>
          <w:noProof/>
        </w:rPr>
        <w:t>[28]</w:t>
      </w:r>
      <w:r w:rsidRPr="00630316">
        <w:fldChar w:fldCharType="end"/>
      </w:r>
      <w:r w:rsidRPr="0056376D">
        <w:rPr>
          <w:lang w:val="es-ES_tradnl"/>
        </w:rPr>
        <w:t>). Con esta definición y debido al teorema adiabático de la mecánica cuántica el sistema cuántico permanecerá en el estado fundamental todo el tiempo.</w:t>
      </w:r>
    </w:p>
    <w:p w14:paraId="3F396387" w14:textId="1D90F022" w:rsidR="00CD7084" w:rsidRPr="00627589" w:rsidRDefault="00CD7084" w:rsidP="00486A0B">
      <w:pPr>
        <w:pStyle w:val="Ttulo3"/>
        <w:spacing w:after="120"/>
        <w:rPr>
          <w:lang w:val="es-ES_tradnl"/>
        </w:rPr>
      </w:pPr>
      <w:bookmarkStart w:id="67" w:name="_Toc99156934"/>
      <w:bookmarkStart w:id="68" w:name="_Toc99157033"/>
      <w:bookmarkStart w:id="69" w:name="_Toc99157499"/>
      <w:bookmarkStart w:id="70" w:name="_Toc99159419"/>
      <w:bookmarkEnd w:id="67"/>
      <w:bookmarkEnd w:id="68"/>
      <w:bookmarkEnd w:id="69"/>
      <w:bookmarkEnd w:id="70"/>
      <w:r w:rsidRPr="00627589">
        <w:rPr>
          <w:lang w:val="es-ES_tradnl"/>
        </w:rPr>
        <w:t xml:space="preserve"> </w:t>
      </w:r>
      <w:bookmarkStart w:id="71" w:name="_Toc99159420"/>
      <w:r w:rsidRPr="00627589">
        <w:rPr>
          <w:lang w:val="es-ES_tradnl"/>
        </w:rPr>
        <w:t>Modelo Ising</w:t>
      </w:r>
      <w:bookmarkEnd w:id="71"/>
    </w:p>
    <w:p w14:paraId="17AC06DD" w14:textId="58DC0C24" w:rsidR="00CD7084" w:rsidRPr="00627589" w:rsidRDefault="00CD7084" w:rsidP="00CD7084">
      <w:pPr>
        <w:rPr>
          <w:lang w:val="es-ES_tradnl"/>
        </w:rPr>
      </w:pPr>
      <w:r w:rsidRPr="00627589">
        <w:rPr>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anti-alinearse con un campo magnético aplicado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y que interactúan entre sí con base en un campo de interacción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lang w:val="es-ES_tradnl"/>
        </w:rPr>
        <w:t xml:space="preserve"> </w:t>
      </w:r>
      <w:r w:rsidR="00DE6F16">
        <w:rPr>
          <w:lang w:val="es-ES_tradnl"/>
        </w:rPr>
        <w:fldChar w:fldCharType="begin" w:fldLock="1"/>
      </w:r>
      <w:r w:rsidR="00DE6F16">
        <w:rPr>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Pr>
          <w:lang w:val="es-ES_tradnl"/>
        </w:rPr>
        <w:fldChar w:fldCharType="separate"/>
      </w:r>
      <w:r w:rsidR="00DE6F16" w:rsidRPr="00DE6F16">
        <w:rPr>
          <w:noProof/>
          <w:lang w:val="es-ES_tradnl"/>
        </w:rPr>
        <w:t>[29]</w:t>
      </w:r>
      <w:r w:rsidR="00DE6F16">
        <w:rPr>
          <w:lang w:val="es-ES_tradnl"/>
        </w:rPr>
        <w:fldChar w:fldCharType="end"/>
      </w:r>
      <w:r w:rsidR="00DE6F16">
        <w:rPr>
          <w:lang w:val="es-ES_tradnl"/>
        </w:rPr>
        <w:t>.</w:t>
      </w:r>
    </w:p>
    <w:p w14:paraId="3D901770" w14:textId="77777777" w:rsidR="00CD7084" w:rsidRPr="00627589" w:rsidRDefault="00CD7084" w:rsidP="00CD7084">
      <w:pPr>
        <w:rPr>
          <w:lang w:val="es-ES_tradnl"/>
        </w:rPr>
      </w:pPr>
      <w:r w:rsidRPr="00627589">
        <w:rPr>
          <w:lang w:val="es-ES_tradnl"/>
        </w:rPr>
        <w:t xml:space="preserve">En la </w:t>
      </w:r>
      <w:r w:rsidRPr="00950048">
        <w:rPr>
          <w:lang w:val="es-ES_tradnl"/>
        </w:rPr>
        <w:t xml:space="preserve">Ecuación </w:t>
      </w:r>
      <w:r w:rsidRPr="00950048">
        <w:rPr>
          <w:lang w:val="es-ES_tradnl"/>
        </w:rPr>
        <w:fldChar w:fldCharType="begin"/>
      </w:r>
      <w:r w:rsidRPr="00950048">
        <w:rPr>
          <w:lang w:val="es-ES_tradnl"/>
        </w:rPr>
        <w:instrText xml:space="preserve"> REF _Ref37696280 \h  \* MERGEFORMAT </w:instrText>
      </w:r>
      <w:r w:rsidRPr="00950048">
        <w:rPr>
          <w:lang w:val="es-ES_tradnl"/>
        </w:rPr>
      </w:r>
      <w:r w:rsidRPr="00950048">
        <w:rPr>
          <w:lang w:val="es-ES_tradnl"/>
        </w:rPr>
        <w:fldChar w:fldCharType="separate"/>
      </w:r>
      <w:r w:rsidRPr="00950048">
        <w:rPr>
          <w:lang w:val="es-ES_tradnl"/>
        </w:rPr>
        <w:t>(4)</w:t>
      </w:r>
      <w:r w:rsidRPr="00950048">
        <w:rPr>
          <w:lang w:val="es-ES_tradnl"/>
        </w:rPr>
        <w:fldChar w:fldCharType="end"/>
      </w:r>
      <w:r w:rsidRPr="00627589">
        <w:rPr>
          <w:lang w:val="es-ES_tradnl"/>
        </w:rPr>
        <w:t xml:space="preserve"> se representa el modelo clásico de Ising, el cual se puede escribir como una función cuadrática de un conjunto de </w:t>
      </w:r>
      <w:r w:rsidRPr="00627589">
        <w:rPr>
          <w:i/>
          <w:iCs/>
          <w:lang w:val="es-ES_tradnl"/>
        </w:rPr>
        <w:t>n</w:t>
      </w:r>
      <w:r w:rsidRPr="00627589">
        <w:rPr>
          <w:lang w:val="es-ES_tradnl"/>
        </w:rPr>
        <w:t xml:space="preserve"> giros, donde s</w:t>
      </w:r>
      <w:r w:rsidRPr="00627589">
        <w:rPr>
          <w:vertAlign w:val="subscript"/>
          <w:lang w:val="es-ES_tradnl"/>
        </w:rPr>
        <w:t xml:space="preserve">i </w:t>
      </w:r>
      <w:r w:rsidRPr="00627589">
        <w:rPr>
          <w:lang w:val="es-ES_tradnl"/>
        </w:rPr>
        <w:sym w:font="Symbol" w:char="F0CE"/>
      </w:r>
      <w:r w:rsidRPr="00627589">
        <w:rPr>
          <w:lang w:val="es-ES_tradnl"/>
        </w:rPr>
        <w:t xml:space="preserve"> {-1, +1} representa el spin de la i-ésima partícula.</w:t>
      </w:r>
    </w:p>
    <w:tbl>
      <w:tblPr>
        <w:tblW w:w="0" w:type="auto"/>
        <w:tblLook w:val="04A0" w:firstRow="1" w:lastRow="0" w:firstColumn="1" w:lastColumn="0" w:noHBand="0" w:noVBand="1"/>
      </w:tblPr>
      <w:tblGrid>
        <w:gridCol w:w="7088"/>
        <w:gridCol w:w="510"/>
      </w:tblGrid>
      <w:tr w:rsidR="00CD7084" w:rsidRPr="00627589" w14:paraId="0DB9927C" w14:textId="77777777" w:rsidTr="00981AEC">
        <w:tc>
          <w:tcPr>
            <w:tcW w:w="7088" w:type="dxa"/>
            <w:shd w:val="clear" w:color="auto" w:fill="auto"/>
            <w:vAlign w:val="center"/>
          </w:tcPr>
          <w:p w14:paraId="5BE004A5" w14:textId="77777777" w:rsidR="00CD7084" w:rsidRPr="00627589" w:rsidRDefault="00CD7084" w:rsidP="00981AEC">
            <w:pPr>
              <w:rPr>
                <w:lang w:val="es-ES_tradnl"/>
              </w:rPr>
            </w:pPr>
            <m:oMathPara>
              <m:oMath>
                <m:r>
                  <w:rPr>
                    <w:rFonts w:ascii="Cambria Math" w:hAnsi="Cambria Math"/>
                    <w:lang w:val="es-ES_tradnl"/>
                  </w:rPr>
                  <m:t>H</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1</m:t>
                        </m:r>
                      </m:sub>
                    </m:sSub>
                    <m:r>
                      <m:rPr>
                        <m:sty m:val="p"/>
                      </m:rP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N</m:t>
                        </m:r>
                      </m:sub>
                    </m:sSub>
                  </m:e>
                </m:d>
                <m:r>
                  <m:rPr>
                    <m:sty m:val="p"/>
                  </m:rPr>
                  <w:rPr>
                    <w:rFonts w:ascii="Cambria Math" w:hAnsi="Cambria Math"/>
                    <w:lang w:val="es-ES_tradnl"/>
                  </w:rPr>
                  <m:t>=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j</m:t>
                        </m:r>
                      </m:sub>
                    </m:sSub>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e>
                </m:nary>
              </m:oMath>
            </m:oMathPara>
          </w:p>
        </w:tc>
        <w:tc>
          <w:tcPr>
            <w:tcW w:w="283" w:type="dxa"/>
            <w:shd w:val="clear" w:color="auto" w:fill="auto"/>
            <w:vAlign w:val="center"/>
          </w:tcPr>
          <w:p w14:paraId="3C1F096E" w14:textId="77777777" w:rsidR="00CD7084" w:rsidRPr="00627589" w:rsidRDefault="00CD7084" w:rsidP="00981AEC">
            <w:pPr>
              <w:pStyle w:val="Descripcin"/>
              <w:rPr>
                <w:lang w:val="es-ES_tradnl"/>
              </w:rPr>
            </w:pPr>
            <w:bookmarkStart w:id="72" w:name="_Ref37696280"/>
            <w:r w:rsidRPr="00627589">
              <w:rPr>
                <w:b/>
                <w:lang w:val="es-ES_tradnl"/>
              </w:rPr>
              <w:t>(4)</w:t>
            </w:r>
            <w:bookmarkEnd w:id="72"/>
          </w:p>
        </w:tc>
      </w:tr>
    </w:tbl>
    <w:p w14:paraId="23356A80" w14:textId="77777777" w:rsidR="00CD7084" w:rsidRPr="00627589" w:rsidRDefault="00CD7084" w:rsidP="00CD7084">
      <w:pPr>
        <w:rPr>
          <w:lang w:val="es-ES_tradnl"/>
        </w:rPr>
      </w:pPr>
      <w:r w:rsidRPr="00627589">
        <w:rPr>
          <w:lang w:val="es-ES_tradnl"/>
        </w:rPr>
        <w:t xml:space="preserve">La </w:t>
      </w:r>
      <w:r w:rsidRPr="00950048">
        <w:rPr>
          <w:lang w:val="es-ES_tradnl"/>
        </w:rPr>
        <w:t xml:space="preserve">Ecuación </w:t>
      </w:r>
      <w:r w:rsidRPr="00950048">
        <w:rPr>
          <w:lang w:val="es-ES_tradnl"/>
        </w:rPr>
        <w:fldChar w:fldCharType="begin"/>
      </w:r>
      <w:r w:rsidRPr="00950048">
        <w:rPr>
          <w:lang w:val="es-ES_tradnl"/>
        </w:rPr>
        <w:instrText xml:space="preserve"> REF _Ref37696290 \h  \* MERGEFORMAT </w:instrText>
      </w:r>
      <w:r w:rsidRPr="00950048">
        <w:rPr>
          <w:lang w:val="es-ES_tradnl"/>
        </w:rPr>
      </w:r>
      <w:r w:rsidRPr="00950048">
        <w:rPr>
          <w:lang w:val="es-ES_tradnl"/>
        </w:rPr>
        <w:fldChar w:fldCharType="separate"/>
      </w:r>
      <w:r w:rsidRPr="00950048">
        <w:rPr>
          <w:lang w:val="es-ES_tradnl"/>
        </w:rPr>
        <w:t>(5)</w:t>
      </w:r>
      <w:r w:rsidRPr="00950048">
        <w:rPr>
          <w:lang w:val="es-ES_tradnl"/>
        </w:rPr>
        <w:fldChar w:fldCharType="end"/>
      </w:r>
      <w:r w:rsidRPr="00627589">
        <w:rPr>
          <w:lang w:val="es-ES_tradnl"/>
        </w:rPr>
        <w:t xml:space="preserve"> representa un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como la versión cuántica del modelo Ising, donde </w:t>
      </w:r>
      <m:oMath>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i</m:t>
            </m:r>
          </m:sub>
        </m:sSub>
      </m:oMath>
      <w:r w:rsidRPr="00627589">
        <w:rPr>
          <w:lang w:val="es-ES_tradnl"/>
        </w:rPr>
        <w:t xml:space="preserve"> se reemplaza por </w:t>
      </w:r>
      <m:oMath>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i</m:t>
              </m:r>
            </m:e>
          </m:mr>
        </m:m>
      </m:oMath>
      <w:r w:rsidRPr="00627589">
        <w:rPr>
          <w:lang w:val="es-ES_tradnl"/>
        </w:rPr>
        <w:t xml:space="preserve"> en la </w:t>
      </w:r>
      <w:r w:rsidRPr="00950048">
        <w:rPr>
          <w:lang w:val="es-ES_tradnl"/>
        </w:rPr>
        <w:t>Ecuación (4)</w:t>
      </w:r>
      <w:r w:rsidRPr="00627589">
        <w:rPr>
          <w:lang w:val="es-ES_tradnl"/>
        </w:rPr>
        <w:t>.</w:t>
      </w:r>
    </w:p>
    <w:tbl>
      <w:tblPr>
        <w:tblW w:w="0" w:type="auto"/>
        <w:tblLook w:val="04A0" w:firstRow="1" w:lastRow="0" w:firstColumn="1" w:lastColumn="0" w:noHBand="0" w:noVBand="1"/>
      </w:tblPr>
      <w:tblGrid>
        <w:gridCol w:w="6891"/>
        <w:gridCol w:w="510"/>
      </w:tblGrid>
      <w:tr w:rsidR="00CD7084" w:rsidRPr="00627589" w14:paraId="1A86C91B" w14:textId="77777777" w:rsidTr="00981AEC">
        <w:tc>
          <w:tcPr>
            <w:tcW w:w="6891" w:type="dxa"/>
            <w:shd w:val="clear" w:color="auto" w:fill="auto"/>
            <w:vAlign w:val="center"/>
          </w:tcPr>
          <w:p w14:paraId="534386F7" w14:textId="77777777" w:rsidR="00CD7084" w:rsidRPr="00627589" w:rsidRDefault="004C7955" w:rsidP="00981AEC">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r>
                  <m:rPr>
                    <m:sty m:val="p"/>
                  </m:rPr>
                  <w:rPr>
                    <w:rFonts w:ascii="Cambria Math" w:hAnsi="Cambria Math"/>
                    <w:lang w:val="es-ES_tradnl"/>
                  </w:rPr>
                  <m:t>=</m:t>
                </m:r>
                <m:r>
                  <w:rPr>
                    <w:rFonts w:ascii="Cambria Math" w:hAnsi="Cambria Math"/>
                    <w:lang w:val="es-ES_tradnl"/>
                  </w:rPr>
                  <m:t>H</m:t>
                </m:r>
                <m:d>
                  <m:dPr>
                    <m:ctrlPr>
                      <w:rPr>
                        <w:rFonts w:ascii="Cambria Math" w:hAnsi="Cambria Math"/>
                        <w:lang w:val="es-ES_tradnl"/>
                      </w:rPr>
                    </m:ctrlPr>
                  </m:dPr>
                  <m:e>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1</m:t>
                          </m:r>
                        </m:e>
                      </m:mr>
                    </m:m>
                    <m:r>
                      <m:rPr>
                        <m:sty m:val="p"/>
                      </m:rPr>
                      <w:rPr>
                        <w:rFonts w:ascii="Cambria Math" w:hAnsi="Cambria Math"/>
                        <w:lang w:val="es-ES_tradnl"/>
                      </w:rPr>
                      <m:t xml:space="preserve">, …, </m:t>
                    </m:r>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N</m:t>
                          </m:r>
                        </m:e>
                      </m:mr>
                    </m:m>
                  </m:e>
                </m:d>
                <m:r>
                  <w:rPr>
                    <w:rFonts w:ascii="Cambria Math" w:hAnsi="Cambria Math"/>
                    <w:lang w:val="es-ES_tradnl"/>
                  </w:rPr>
                  <m:t>= -</m:t>
                </m:r>
                <m:nary>
                  <m:naryPr>
                    <m:chr m:val="∑"/>
                    <m:limLoc m:val="undOvr"/>
                    <m:supHide m:val="1"/>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&lt;</m:t>
                    </m:r>
                    <m:r>
                      <w:rPr>
                        <w:rFonts w:ascii="Cambria Math" w:hAnsi="Cambria Math"/>
                        <w:lang w:val="es-ES_tradnl"/>
                      </w:rPr>
                      <m:t>j</m:t>
                    </m:r>
                  </m:sub>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j</m:t>
                          </m:r>
                        </m:e>
                      </m:mr>
                    </m:m>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e>
                </m:nary>
              </m:oMath>
            </m:oMathPara>
          </w:p>
        </w:tc>
        <w:tc>
          <w:tcPr>
            <w:tcW w:w="480" w:type="dxa"/>
            <w:shd w:val="clear" w:color="auto" w:fill="auto"/>
            <w:vAlign w:val="center"/>
          </w:tcPr>
          <w:p w14:paraId="609DA318" w14:textId="77777777" w:rsidR="00CD7084" w:rsidRPr="00627589" w:rsidRDefault="00CD7084" w:rsidP="00981AEC">
            <w:pPr>
              <w:pStyle w:val="Descripcin"/>
              <w:rPr>
                <w:lang w:val="es-ES_tradnl"/>
              </w:rPr>
            </w:pPr>
            <w:bookmarkStart w:id="73" w:name="_Ref37696290"/>
            <w:r w:rsidRPr="00627589">
              <w:rPr>
                <w:b/>
                <w:lang w:val="es-ES_tradnl"/>
              </w:rPr>
              <w:t>(5)</w:t>
            </w:r>
            <w:bookmarkEnd w:id="73"/>
          </w:p>
        </w:tc>
      </w:tr>
    </w:tbl>
    <w:p w14:paraId="46BA0994" w14:textId="2F8E4330" w:rsidR="00CD7084" w:rsidRDefault="00CD7084" w:rsidP="004D4C36">
      <w:pPr>
        <w:rPr>
          <w:lang w:val="es-ES_tradnl"/>
        </w:rPr>
      </w:pP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z</m:t>
              </m:r>
            </m:e>
          </m:mr>
          <m:mr>
            <m:e>
              <m:r>
                <w:rPr>
                  <w:rFonts w:ascii="Cambria Math" w:hAnsi="Cambria Math"/>
                  <w:lang w:val="es-ES_tradnl"/>
                </w:rPr>
                <m:t>i</m:t>
              </m:r>
            </m:e>
          </m:mr>
        </m:m>
        <m:r>
          <w:rPr>
            <w:rFonts w:ascii="Cambria Math" w:hAnsi="Cambria Math"/>
            <w:lang w:val="es-ES_tradnl"/>
          </w:rPr>
          <m:t>=</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(i-1)</m:t>
            </m:r>
          </m:sup>
        </m:sSup>
        <m:r>
          <w:rPr>
            <w:rFonts w:ascii="Cambria Math" w:hAnsi="Cambria Math"/>
            <w:i/>
            <w:lang w:val="es-ES_tradnl"/>
          </w:rPr>
          <w:sym w:font="Symbol" w:char="F0C4"/>
        </m:r>
        <m:d>
          <m:dPr>
            <m:ctrlPr>
              <w:rPr>
                <w:rFonts w:ascii="Cambria Math" w:hAnsi="Cambria Math"/>
                <w:i/>
                <w:lang w:val="es-ES_tradnl"/>
              </w:rPr>
            </m:ctrlPr>
          </m:dPr>
          <m:e>
            <m:m>
              <m:mPr>
                <m:mcs>
                  <m:mc>
                    <m:mcPr>
                      <m:count m:val="2"/>
                      <m:mcJc m:val="center"/>
                    </m:mcPr>
                  </m:mc>
                </m:mcs>
                <m:ctrlPr>
                  <w:rPr>
                    <w:rFonts w:ascii="Cambria Math" w:hAnsi="Cambria Math"/>
                    <w:i/>
                    <w:lang w:val="es-ES_tradnl"/>
                  </w:rPr>
                </m:ctrlPr>
              </m:mPr>
              <m:mr>
                <m:e>
                  <m:r>
                    <w:rPr>
                      <w:rFonts w:ascii="Cambria Math" w:hAnsi="Cambria Math"/>
                      <w:lang w:val="es-ES_tradnl"/>
                    </w:rPr>
                    <m:t>1</m:t>
                  </m:r>
                </m:e>
                <m:e>
                  <m:r>
                    <w:rPr>
                      <w:rFonts w:ascii="Cambria Math" w:hAnsi="Cambria Math"/>
                      <w:lang w:val="es-ES_tradnl"/>
                    </w:rPr>
                    <m:t>0</m:t>
                  </m:r>
                </m:e>
              </m:mr>
              <m:mr>
                <m:e>
                  <m:r>
                    <w:rPr>
                      <w:rFonts w:ascii="Cambria Math" w:hAnsi="Cambria Math"/>
                      <w:lang w:val="es-ES_tradnl"/>
                    </w:rPr>
                    <m:t>0</m:t>
                  </m:r>
                </m:e>
                <m:e>
                  <m:r>
                    <w:rPr>
                      <w:rFonts w:ascii="Cambria Math" w:hAnsi="Cambria Math"/>
                      <w:lang w:val="es-ES_tradnl"/>
                    </w:rPr>
                    <m:t>-1</m:t>
                  </m:r>
                </m:e>
              </m:mr>
            </m:m>
          </m:e>
        </m:d>
        <m:r>
          <w:rPr>
            <w:rFonts w:ascii="Cambria Math" w:hAnsi="Cambria Math"/>
            <w:i/>
            <w:lang w:val="es-ES_tradnl"/>
          </w:rPr>
          <w:sym w:font="Symbol" w:char="F0C4"/>
        </m:r>
        <m:r>
          <w:rPr>
            <w:rFonts w:ascii="Cambria Math" w:hAnsi="Cambria Math"/>
            <w:lang w:val="es-ES_tradnl"/>
          </w:rPr>
          <m:t xml:space="preserve"> </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(n-i)</m:t>
            </m:r>
          </m:sup>
        </m:sSup>
        <m:r>
          <w:rPr>
            <w:rFonts w:ascii="Cambria Math" w:hAnsi="Cambria Math"/>
            <w:lang w:val="es-ES_tradnl"/>
          </w:rPr>
          <m:t xml:space="preserve"> </m:t>
        </m:r>
      </m:oMath>
      <w:r w:rsidRPr="00627589">
        <w:rPr>
          <w:lang w:val="es-ES_tradnl"/>
        </w:rPr>
        <w:t>es una matriz de Pauli</w:t>
      </w:r>
      <w:r w:rsidRPr="00627589">
        <w:rPr>
          <w:rStyle w:val="Refdenotaalpie"/>
          <w:lang w:val="es-ES_tradnl"/>
        </w:rPr>
        <w:footnoteReference w:id="1"/>
      </w:r>
      <w:r w:rsidRPr="00627589">
        <w:rPr>
          <w:lang w:val="es-ES_tradnl"/>
        </w:rPr>
        <w:t xml:space="preserve"> que actúa sobre el i-ésimo</w:t>
      </w:r>
      <w:r w:rsidRPr="00627589">
        <w:rPr>
          <w:vertAlign w:val="superscript"/>
          <w:lang w:val="es-ES_tradnl"/>
        </w:rPr>
        <w:t xml:space="preserve"> </w:t>
      </w:r>
      <w:r w:rsidRPr="00627589">
        <w:rPr>
          <w:lang w:val="es-ES_tradnl"/>
        </w:rPr>
        <w:t xml:space="preserve">spin en un espacio de Hilbert de N qubits </w:t>
      </w:r>
      <m:oMath>
        <m:sSup>
          <m:sSupPr>
            <m:ctrlPr>
              <w:rPr>
                <w:rFonts w:ascii="Cambria Math" w:hAnsi="Cambria Math"/>
                <w:i/>
                <w:lang w:val="es-ES_tradnl"/>
              </w:rPr>
            </m:ctrlPr>
          </m:sSupPr>
          <m:e>
            <m:r>
              <m:rPr>
                <m:sty m:val="p"/>
              </m:rPr>
              <w:rPr>
                <w:rFonts w:ascii="Cambria Math" w:hAnsi="Cambria Math"/>
                <w:lang w:val="es-ES_tradnl"/>
              </w:rPr>
              <m:t>{</m:t>
            </m:r>
            <m:r>
              <w:rPr>
                <w:rFonts w:ascii="Cambria Math" w:hAnsi="Cambria Math"/>
                <w:lang w:val="es-ES_tradnl"/>
              </w:rPr>
              <m:t>|+</m:t>
            </m:r>
            <m:r>
              <m:rPr>
                <m:sty m:val="p"/>
              </m:rPr>
              <w:rPr>
                <w:rFonts w:ascii="Cambria Math" w:eastAsia="MS Mincho" w:hAnsi="Cambria Math" w:cs="MS Mincho"/>
                <w:lang w:val="es-ES_tradnl"/>
              </w:rPr>
              <m:t>〉</m:t>
            </m:r>
            <m:r>
              <m:rPr>
                <m:sty m:val="p"/>
              </m:rPr>
              <w:rPr>
                <w:rFonts w:ascii="Cambria Math" w:eastAsia="MS Mincho" w:hAnsi="Cambria Math" w:cs="MS Mincho"/>
                <w:lang w:val="es-ES_tradnl"/>
              </w:rPr>
              <m:t xml:space="preserve">, </m:t>
            </m:r>
            <m:r>
              <w:rPr>
                <w:rFonts w:ascii="Cambria Math" w:hAnsi="Cambria Math"/>
                <w:lang w:val="es-ES_tradnl"/>
              </w:rPr>
              <m:t>|-</m:t>
            </m:r>
            <m:r>
              <m:rPr>
                <m:sty m:val="p"/>
              </m:rPr>
              <w:rPr>
                <w:rFonts w:ascii="Cambria Math" w:hAnsi="Cambria Math"/>
                <w:lang w:val="es-ES_tradnl"/>
              </w:rPr>
              <m:t>}</m:t>
            </m:r>
          </m:e>
          <m:sup>
            <m:r>
              <w:rPr>
                <w:rFonts w:ascii="Cambria Math" w:hAnsi="Cambria Math"/>
                <w:i/>
                <w:lang w:val="es-ES_tradnl"/>
              </w:rPr>
              <w:sym w:font="Symbol" w:char="F0C4"/>
            </m:r>
            <m:r>
              <w:rPr>
                <w:rFonts w:ascii="Cambria Math" w:hAnsi="Cambria Math"/>
                <w:lang w:val="es-ES_tradnl"/>
              </w:rPr>
              <m:t>N</m:t>
            </m:r>
          </m:sup>
        </m:sSup>
      </m:oMath>
      <w:r w:rsidRPr="00627589">
        <w:rPr>
          <w:lang w:val="es-ES_tradnl"/>
        </w:rPr>
        <w:t xml:space="preserve"> donde</w:t>
      </w:r>
      <w:r w:rsidRPr="00627589">
        <w:rPr>
          <w:rFonts w:ascii="Cambria Math" w:hAnsi="Cambria Math"/>
          <w:lang w:val="es-ES_tradnl"/>
        </w:rPr>
        <w:t xml:space="preserve"> 𝕀</w:t>
      </w:r>
      <w:r w:rsidRPr="00627589">
        <w:rPr>
          <w:lang w:val="es-ES_tradnl"/>
        </w:rPr>
        <w:t xml:space="preserve"> es una matriz identidad de 2 x 2 y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vertAlign w:val="subscript"/>
          <w:lang w:val="es-ES_tradnl"/>
        </w:rPr>
        <w:t xml:space="preserve"> </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sym w:font="Symbol" w:char="F0CE"/>
      </w:r>
      <w:r w:rsidRPr="00627589">
        <w:rPr>
          <w:lang w:val="es-ES_tradnl"/>
        </w:rPr>
        <w:t xml:space="preserve"> </w:t>
      </w:r>
      <w:r w:rsidRPr="00627589">
        <w:rPr>
          <w:rFonts w:ascii="Cambria Math" w:hAnsi="Cambria Math"/>
          <w:lang w:val="es-ES_tradnl"/>
        </w:rPr>
        <w:t xml:space="preserve">ℝ </w:t>
      </w:r>
      <w:r w:rsidRPr="00627589">
        <w:rPr>
          <w:lang w:val="es-ES_tradnl"/>
        </w:rPr>
        <w:t>son coeficientes</w:t>
      </w:r>
      <w:r w:rsidR="00DE6F16">
        <w:rPr>
          <w:lang w:val="es-ES_tradnl"/>
        </w:rPr>
        <w:t xml:space="preserve"> </w:t>
      </w:r>
      <w:r w:rsidR="00DE6F16">
        <w:rPr>
          <w:lang w:val="es-ES_tradnl"/>
        </w:rPr>
        <w:fldChar w:fldCharType="begin" w:fldLock="1"/>
      </w:r>
      <w:r w:rsidR="00DE6F16">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Pr>
          <w:lang w:val="es-ES_tradnl"/>
        </w:rPr>
        <w:fldChar w:fldCharType="separate"/>
      </w:r>
      <w:r w:rsidR="00DE6F16" w:rsidRPr="00DE6F16">
        <w:rPr>
          <w:noProof/>
          <w:lang w:val="es-ES_tradnl"/>
        </w:rPr>
        <w:t>[27]</w:t>
      </w:r>
      <w:r w:rsidR="00DE6F16">
        <w:rPr>
          <w:lang w:val="es-ES_tradnl"/>
        </w:rPr>
        <w:fldChar w:fldCharType="end"/>
      </w:r>
      <w:r w:rsidR="00DE6F16">
        <w:rPr>
          <w:lang w:val="es-ES_tradnl"/>
        </w:rPr>
        <w:fldChar w:fldCharType="begin" w:fldLock="1"/>
      </w:r>
      <w:r w:rsidR="00BC201B">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Pr>
          <w:lang w:val="es-ES_tradnl"/>
        </w:rPr>
        <w:fldChar w:fldCharType="separate"/>
      </w:r>
      <w:r w:rsidR="00DE6F16" w:rsidRPr="00DE6F16">
        <w:rPr>
          <w:noProof/>
          <w:lang w:val="es-ES_tradnl"/>
        </w:rPr>
        <w:t>[26]</w:t>
      </w:r>
      <w:r w:rsidR="00DE6F16">
        <w:rPr>
          <w:lang w:val="es-ES_tradnl"/>
        </w:rPr>
        <w:fldChar w:fldCharType="end"/>
      </w:r>
      <w:r w:rsidR="00DE6F16">
        <w:rPr>
          <w:lang w:val="es-ES_tradnl"/>
        </w:rPr>
        <w:t>.</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es la fuerza del campo aplicado sobre el i-ésimo spin y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t xml:space="preserve">actúa </w:t>
      </w:r>
      <w:r w:rsidRPr="00627589">
        <w:rPr>
          <w:rFonts w:ascii="Cambria Math" w:hAnsi="Cambria Math"/>
          <w:lang w:val="es-ES_tradnl"/>
        </w:rPr>
        <w:t>como</w:t>
      </w:r>
      <w:r w:rsidRPr="00627589">
        <w:rPr>
          <w:lang w:val="es-ES_tradnl"/>
        </w:rPr>
        <w:t xml:space="preserve"> el campo de interacción entre los spines vecinos i, j</w:t>
      </w:r>
      <w:r w:rsidR="00BC201B">
        <w:rPr>
          <w:lang w:val="es-ES_tradnl"/>
        </w:rPr>
        <w:t xml:space="preserve"> </w:t>
      </w:r>
      <w:r w:rsidR="00BC201B">
        <w:rPr>
          <w:lang w:val="es-ES_tradnl"/>
        </w:rPr>
        <w:fldChar w:fldCharType="begin" w:fldLock="1"/>
      </w:r>
      <w:r w:rsidR="00BC201B">
        <w:rPr>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Pr>
          <w:lang w:val="es-ES_tradnl"/>
        </w:rPr>
        <w:fldChar w:fldCharType="separate"/>
      </w:r>
      <w:r w:rsidR="00BC201B" w:rsidRPr="00BC201B">
        <w:rPr>
          <w:noProof/>
          <w:lang w:val="es-ES_tradnl"/>
        </w:rPr>
        <w:t>[30]</w:t>
      </w:r>
      <w:r w:rsidR="00BC201B">
        <w:rPr>
          <w:lang w:val="es-ES_tradnl"/>
        </w:rPr>
        <w:fldChar w:fldCharType="end"/>
      </w:r>
      <w:r w:rsidR="00BC201B">
        <w:rPr>
          <w:lang w:val="es-ES_tradnl"/>
        </w:rPr>
        <w:t>.</w:t>
      </w:r>
      <w:r w:rsidRPr="00627589">
        <w:rPr>
          <w:lang w:val="es-ES_tradnl"/>
        </w:rPr>
        <w:t xml:space="preserve"> Un estado fundamental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O</m:t>
            </m:r>
          </m:sub>
        </m:sSub>
      </m:oMath>
      <w:r w:rsidRPr="00627589">
        <w:rPr>
          <w:lang w:val="es-ES_tradnl"/>
        </w:rPr>
        <w:t xml:space="preserve"> es una superposición de todos los estados posibles en la base propia de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w:t>
      </w:r>
      <w:r w:rsidR="00BC201B">
        <w:rPr>
          <w:lang w:val="es-ES_tradnl"/>
        </w:rPr>
        <w:fldChar w:fldCharType="begin" w:fldLock="1"/>
      </w:r>
      <w:r w:rsidR="00BC201B">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Pr>
          <w:lang w:val="es-ES_tradnl"/>
        </w:rPr>
        <w:fldChar w:fldCharType="separate"/>
      </w:r>
      <w:r w:rsidR="00BC201B" w:rsidRPr="00BC201B">
        <w:rPr>
          <w:noProof/>
          <w:lang w:val="es-ES_tradnl"/>
        </w:rPr>
        <w:t>[27]</w:t>
      </w:r>
      <w:r w:rsidR="00BC201B">
        <w:rPr>
          <w:lang w:val="es-ES_tradnl"/>
        </w:rPr>
        <w:fldChar w:fldCharType="end"/>
      </w:r>
      <w:r w:rsidRPr="00627589">
        <w:rPr>
          <w:lang w:val="es-ES_tradnl"/>
        </w:rPr>
        <w:t xml:space="preserve"> donde </w:t>
      </w: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x</m:t>
              </m:r>
            </m:e>
          </m:mr>
          <m:mr>
            <m:e>
              <m:r>
                <w:rPr>
                  <w:rFonts w:ascii="Cambria Math" w:hAnsi="Cambria Math"/>
                  <w:lang w:val="es-ES_tradnl"/>
                </w:rPr>
                <m:t>i</m:t>
              </m:r>
            </m:e>
          </m:mr>
        </m:m>
      </m:oMath>
      <w:r w:rsidRPr="00627589">
        <w:rPr>
          <w:lang w:val="es-ES_tradnl"/>
        </w:rPr>
        <w:t xml:space="preserve">es la puerta NOT sobre el i-ésimo qubit </w:t>
      </w:r>
      <w:r w:rsidR="00BC201B">
        <w:rPr>
          <w:lang w:val="es-ES_tradnl"/>
        </w:rPr>
        <w:fldChar w:fldCharType="begin" w:fldLock="1"/>
      </w:r>
      <w:r w:rsidR="00DC3E94">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Pr>
          <w:lang w:val="es-ES_tradnl"/>
        </w:rPr>
        <w:fldChar w:fldCharType="separate"/>
      </w:r>
      <w:r w:rsidR="00BC201B" w:rsidRPr="00BC201B">
        <w:rPr>
          <w:noProof/>
          <w:lang w:val="es-ES_tradnl"/>
        </w:rPr>
        <w:t>[2]</w:t>
      </w:r>
      <w:r w:rsidR="00BC201B">
        <w:rPr>
          <w:lang w:val="es-ES_tradnl"/>
        </w:rPr>
        <w:fldChar w:fldCharType="end"/>
      </w:r>
      <w:r w:rsidR="00BC201B">
        <w:rPr>
          <w:lang w:val="es-ES_tradnl"/>
        </w:rPr>
        <w:t>.</w:t>
      </w:r>
    </w:p>
    <w:p w14:paraId="520056EB" w14:textId="77777777" w:rsidR="00CD7084" w:rsidRPr="0056376D" w:rsidRDefault="00CD7084" w:rsidP="004D4C36">
      <w:pPr>
        <w:rPr>
          <w:lang w:val="es-ES_tradnl"/>
        </w:rPr>
      </w:pPr>
    </w:p>
    <w:p w14:paraId="5C890D53" w14:textId="66C5DE5A" w:rsidR="004D4C36" w:rsidRDefault="004D4C36" w:rsidP="004D4C36">
      <w:pPr>
        <w:rPr>
          <w:lang w:val="es-ES_tradnl"/>
        </w:rPr>
      </w:pPr>
      <w:r w:rsidRPr="002E479B">
        <w:rPr>
          <w:lang w:val="es-ES_tradnl"/>
        </w:rPr>
        <w:t xml:space="preserve">Con base en lo anterior, en </w:t>
      </w:r>
      <w:r w:rsidRPr="002E479B">
        <w:rPr>
          <w:lang w:val="es-ES_tradnl"/>
        </w:rPr>
        <w:fldChar w:fldCharType="begin" w:fldLock="1"/>
      </w:r>
      <w:r w:rsidR="00DE6F16" w:rsidRPr="002E479B">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2E479B">
        <w:rPr>
          <w:lang w:val="es-ES_tradnl"/>
        </w:rPr>
        <w:fldChar w:fldCharType="separate"/>
      </w:r>
      <w:r w:rsidR="00485AE2" w:rsidRPr="002E479B">
        <w:rPr>
          <w:noProof/>
          <w:lang w:val="es-ES_tradnl"/>
        </w:rPr>
        <w:t>[27]</w:t>
      </w:r>
      <w:r w:rsidRPr="002E479B">
        <w:rPr>
          <w:lang w:val="es-ES_tradnl"/>
        </w:rPr>
        <w:fldChar w:fldCharType="end"/>
      </w:r>
      <w:r w:rsidRPr="002E479B">
        <w:rPr>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El documento no presenta una implementación ni resultados de ejecución de </w:t>
      </w:r>
      <w:r w:rsidRPr="002E479B">
        <w:rPr>
          <w:lang w:val="es-ES_tradnl"/>
        </w:rPr>
        <w:lastRenderedPageBreak/>
        <w:t xml:space="preserve">los algoritmos, además menciona, pero no desarrolla la reducción del vector solución de una cantidad N de qubits a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2E479B">
        <w:rPr>
          <w:rStyle w:val="tlid-translation"/>
          <w:lang w:val="es-ES"/>
        </w:rPr>
        <w:t xml:space="preserve"> N</w:t>
      </w:r>
      <w:r w:rsidRPr="002E479B">
        <w:rPr>
          <w:lang w:val="es-ES_tradnl"/>
        </w:rPr>
        <w:t>.</w:t>
      </w:r>
    </w:p>
    <w:p w14:paraId="4FF002FA" w14:textId="77777777" w:rsidR="00486A0B" w:rsidRDefault="00486A0B" w:rsidP="004D4C36">
      <w:pPr>
        <w:rPr>
          <w:lang w:val="es-ES_tradnl"/>
        </w:rPr>
      </w:pPr>
    </w:p>
    <w:p w14:paraId="10D10265" w14:textId="5CC03B02" w:rsidR="004D4C36" w:rsidRPr="00143883" w:rsidRDefault="004D4C36" w:rsidP="00486A0B">
      <w:pPr>
        <w:pStyle w:val="Ttulo2"/>
        <w:spacing w:before="240"/>
      </w:pPr>
      <w:bookmarkStart w:id="74" w:name="_Toc99156936"/>
      <w:bookmarkStart w:id="75" w:name="_Toc99157035"/>
      <w:bookmarkStart w:id="76" w:name="_Toc99157501"/>
      <w:bookmarkStart w:id="77" w:name="_Toc99159421"/>
      <w:bookmarkStart w:id="78" w:name="_Toc53762173"/>
      <w:bookmarkStart w:id="79" w:name="_Toc99159422"/>
      <w:bookmarkEnd w:id="74"/>
      <w:bookmarkEnd w:id="75"/>
      <w:bookmarkEnd w:id="76"/>
      <w:bookmarkEnd w:id="77"/>
      <w:r w:rsidRPr="00143883">
        <w:t>ESTADO DEL ARTE</w:t>
      </w:r>
      <w:bookmarkEnd w:id="78"/>
      <w:bookmarkEnd w:id="79"/>
    </w:p>
    <w:p w14:paraId="3D559CFB" w14:textId="77777777" w:rsidR="004D4C36" w:rsidRPr="0056376D" w:rsidRDefault="004D4C36" w:rsidP="004D4C36">
      <w:pPr>
        <w:rPr>
          <w:lang w:val="es-ES_tradnl"/>
        </w:rPr>
      </w:pPr>
      <w:r w:rsidRPr="0056376D">
        <w:rPr>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18741D2E" w14:textId="77777777" w:rsidR="004D4C36" w:rsidRPr="0056376D" w:rsidRDefault="004D4C36" w:rsidP="004D4C36">
      <w:pPr>
        <w:rPr>
          <w:lang w:val="es-ES_tradnl"/>
        </w:rPr>
      </w:pPr>
    </w:p>
    <w:p w14:paraId="399038F1" w14:textId="7BC8BD1B" w:rsidR="004D4C36" w:rsidRDefault="004D4C36" w:rsidP="004D4C36">
      <w:pPr>
        <w:rPr>
          <w:lang w:val="es-ES_tradnl"/>
        </w:rPr>
      </w:pPr>
      <w:r w:rsidRPr="0056376D">
        <w:rPr>
          <w:lang w:val="es-ES_tradnl"/>
        </w:rPr>
        <w:t xml:space="preserve">Entre los algoritmos metaheurísticos más destacados se encuentran los algoritmos genéticos, el recocido simulado, la optimización por enjambre de partículas (PSO), la búsqueda tabú </w:t>
      </w:r>
      <w:r w:rsidRPr="00630316">
        <w:rPr>
          <w:lang w:val="es-ES_tradnl"/>
        </w:rPr>
        <w:fldChar w:fldCharType="begin" w:fldLock="1"/>
      </w:r>
      <w:r w:rsidRPr="0056376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Pr="0056376D">
        <w:rPr>
          <w:noProof/>
          <w:lang w:val="es-ES_tradnl"/>
        </w:rPr>
        <w:t>[3], [10]</w:t>
      </w:r>
      <w:r w:rsidRPr="00630316">
        <w:rPr>
          <w:lang w:val="es-ES_tradnl"/>
        </w:rPr>
        <w:fldChar w:fldCharType="end"/>
      </w:r>
      <w:r w:rsidRPr="0056376D">
        <w:rPr>
          <w:lang w:val="es-ES_tradnl"/>
        </w:rPr>
        <w:t xml:space="preserve">, el algoritmo evolutivo cuántico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Pr="0056376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Pr="0056376D">
        <w:rPr>
          <w:noProof/>
          <w:lang w:val="es-ES_tradnl"/>
        </w:rPr>
        <w:t>[12]</w:t>
      </w:r>
      <w:r w:rsidRPr="00630316">
        <w:rPr>
          <w:lang w:val="es-ES_tradnl"/>
        </w:rPr>
        <w:fldChar w:fldCharType="end"/>
      </w:r>
      <w:r w:rsidRPr="0056376D">
        <w:rPr>
          <w:lang w:val="es-ES_tradnl"/>
        </w:rPr>
        <w:t xml:space="preserve"> y el algoritmo VQE (</w:t>
      </w:r>
      <w:r w:rsidRPr="0056376D">
        <w:rPr>
          <w:lang w:val="es-419"/>
        </w:rPr>
        <w:t>Variational Quantum Eigensolver</w:t>
      </w:r>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Pr="0056376D">
        <w:rPr>
          <w:noProof/>
          <w:lang w:val="es-ES_tradnl"/>
        </w:rPr>
        <w:t>[13]</w:t>
      </w:r>
      <w:r w:rsidRPr="00630316">
        <w:rPr>
          <w:lang w:val="es-ES_tradnl"/>
        </w:rPr>
        <w:fldChar w:fldCharType="end"/>
      </w:r>
      <w:r w:rsidRPr="0056376D">
        <w:rPr>
          <w:lang w:val="es-ES_tradnl"/>
        </w:rPr>
        <w:t>.</w:t>
      </w:r>
    </w:p>
    <w:p w14:paraId="5F0BAD11" w14:textId="77777777" w:rsidR="00CC7131" w:rsidRDefault="00CC7131" w:rsidP="004D4C36">
      <w:pPr>
        <w:rPr>
          <w:lang w:val="es-ES_tradnl"/>
        </w:rPr>
      </w:pPr>
    </w:p>
    <w:p w14:paraId="6CE5371C" w14:textId="61170C54" w:rsidR="004D4C36" w:rsidRPr="00143883" w:rsidRDefault="004D4C36" w:rsidP="00486A0B">
      <w:pPr>
        <w:pStyle w:val="Ttulo2"/>
        <w:spacing w:before="240"/>
        <w:rPr>
          <w:lang w:val="es-ES_tradnl"/>
        </w:rPr>
      </w:pPr>
      <w:bookmarkStart w:id="80" w:name="_Toc99156938"/>
      <w:bookmarkStart w:id="81" w:name="_Toc99157037"/>
      <w:bookmarkStart w:id="82" w:name="_Toc99157503"/>
      <w:bookmarkStart w:id="83" w:name="_Toc99159423"/>
      <w:bookmarkStart w:id="84" w:name="_Toc53762174"/>
      <w:bookmarkStart w:id="85" w:name="_Toc99159424"/>
      <w:bookmarkEnd w:id="80"/>
      <w:bookmarkEnd w:id="81"/>
      <w:bookmarkEnd w:id="82"/>
      <w:bookmarkEnd w:id="83"/>
      <w:r w:rsidRPr="00143883">
        <w:rPr>
          <w:lang w:val="es-ES_tradnl"/>
        </w:rPr>
        <w:t>Trabajos previos en el ámbito de algoritmos clásicos</w:t>
      </w:r>
      <w:bookmarkEnd w:id="84"/>
      <w:bookmarkEnd w:id="85"/>
    </w:p>
    <w:p w14:paraId="30802AE7" w14:textId="3AF81676" w:rsidR="004D4C36" w:rsidRPr="00630316" w:rsidRDefault="004D4C36" w:rsidP="004D4C36">
      <w:pPr>
        <w:rPr>
          <w:rStyle w:val="tlid-translation"/>
          <w:lang w:val="es-ES"/>
        </w:rPr>
      </w:pPr>
      <w:r w:rsidRPr="0056376D">
        <w:rPr>
          <w:rStyle w:val="tlid-translation"/>
          <w:lang w:val="es-ES"/>
        </w:rPr>
        <w:t xml:space="preserve">Varios algoritmos propuestos en la literatura para resolver el problema de la mochila binaria tienen baja precisión y caen fácilmente en soluciones óptimas locales. Para superar estos problemas, en 2016 </w:t>
      </w:r>
      <w:r w:rsidRPr="00630316">
        <w:rPr>
          <w:rStyle w:val="tlid-translation"/>
          <w:lang w:val="es-ES"/>
        </w:rPr>
        <w:fldChar w:fldCharType="begin" w:fldLock="1"/>
      </w:r>
      <w:r w:rsidR="00DE6F16">
        <w:rPr>
          <w:rStyle w:val="tlid-translation"/>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[31]</w:t>
      </w:r>
      <w:r w:rsidRPr="00630316">
        <w:rPr>
          <w:rStyle w:val="tlid-translation"/>
          <w:lang w:val="es-ES"/>
        </w:rPr>
        <w:fldChar w:fldCharType="end"/>
      </w:r>
      <w:r w:rsidRPr="0056376D">
        <w:rPr>
          <w:rStyle w:val="tlid-translation"/>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S-bAFSA).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3FFAB1F7" w14:textId="77777777" w:rsidR="004D4C36" w:rsidRPr="0056376D" w:rsidRDefault="004D4C36" w:rsidP="004D4C36">
      <w:pPr>
        <w:rPr>
          <w:rStyle w:val="tlid-translation"/>
          <w:lang w:val="es-ES"/>
        </w:rPr>
      </w:pPr>
    </w:p>
    <w:p w14:paraId="0F8A269A" w14:textId="5BDC3DDF" w:rsidR="004D4C36" w:rsidRPr="0056376D" w:rsidRDefault="004D4C36" w:rsidP="004D4C36">
      <w:pPr>
        <w:rPr>
          <w:lang w:val="es-ES_tradnl"/>
        </w:rPr>
      </w:pPr>
      <w:r w:rsidRPr="0056376D">
        <w:rPr>
          <w:lang w:val="es-ES_tradnl"/>
        </w:rPr>
        <w:t xml:space="preserve">En 2017 </w:t>
      </w:r>
      <w:r w:rsidRPr="00630316">
        <w:rPr>
          <w:lang w:val="es-ES_tradnl"/>
        </w:rPr>
        <w:fldChar w:fldCharType="begin" w:fldLock="1"/>
      </w:r>
      <w:r w:rsidR="00DE6F16">
        <w:rPr>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630316">
        <w:rPr>
          <w:lang w:val="es-ES_tradnl"/>
        </w:rPr>
        <w:fldChar w:fldCharType="separate"/>
      </w:r>
      <w:r w:rsidR="00485AE2" w:rsidRPr="00485AE2">
        <w:rPr>
          <w:noProof/>
          <w:lang w:val="es-ES_tradnl"/>
        </w:rPr>
        <w:t>[32]</w:t>
      </w:r>
      <w:r w:rsidRPr="00630316">
        <w:rPr>
          <w:lang w:val="es-ES_tradnl"/>
        </w:rPr>
        <w:fldChar w:fldCharType="end"/>
      </w:r>
      <w:r w:rsidRPr="0056376D">
        <w:rPr>
          <w:lang w:val="es-ES_tradnl"/>
        </w:rPr>
        <w:t xml:space="preserve"> se propone una metaheurística hibrida para solucionar el problema de la mochila fuertemente correlacionada (SCKP). Se propone un algoritmo Hibrido de Optimización de Colonias de Hormigas </w:t>
      </w:r>
      <w:r w:rsidR="00C415DC">
        <w:rPr>
          <w:lang w:val="es-ES_tradnl"/>
        </w:rPr>
        <w:t>(</w:t>
      </w:r>
      <w:r w:rsidRPr="0056376D">
        <w:rPr>
          <w:lang w:val="es-ES_tradnl"/>
        </w:rPr>
        <w:t>ACO</w:t>
      </w:r>
      <w:r w:rsidR="00C415DC">
        <w:rPr>
          <w:lang w:val="es-ES_tradnl"/>
        </w:rPr>
        <w:t>)</w:t>
      </w:r>
      <w:r w:rsidRPr="0056376D">
        <w:rPr>
          <w:lang w:val="es-ES_tradnl"/>
        </w:rPr>
        <w:t xml:space="preserve"> el cual combina el Sistema de Hormigas MAX-MIN y el Sistema de Colonias de Hormigas con el algoritmo 2-optimal, los cuales se ejecutan secuencialmente (la salida del primer algoritmo es la entrada del segundo). El algoritmo </w:t>
      </w:r>
      <w:r w:rsidRPr="0056376D">
        <w:t xml:space="preserve">MMACS </w:t>
      </w:r>
      <w:r w:rsidRPr="0056376D">
        <w:rPr>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376D">
        <w:rPr>
          <w:rStyle w:val="tlid-translation"/>
          <w:lang w:val="es-ES"/>
        </w:rPr>
        <w:t>mejorar las soluciones encontradas por el algoritmo ACO mediante el algoritmo 2-optimal para obtener mejores soluciones manteniendo un tiempo de ejecución reducido</w:t>
      </w:r>
      <w:r w:rsidRPr="0056376D">
        <w:rPr>
          <w:lang w:val="es-ES"/>
        </w:rPr>
        <w:t xml:space="preserve">. </w:t>
      </w:r>
      <w:r w:rsidRPr="0056376D">
        <w:rPr>
          <w:lang w:val="es-ES_tradnl"/>
        </w:rPr>
        <w:t xml:space="preserve">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w:t>
      </w:r>
      <w:r>
        <w:rPr>
          <w:lang w:val="es-ES_tradnl"/>
        </w:rPr>
        <w:t>baja</w:t>
      </w:r>
      <w:r w:rsidRPr="0056376D">
        <w:rPr>
          <w:lang w:val="es-ES_tradnl"/>
        </w:rPr>
        <w:t xml:space="preserve"> dimensionalidad, pero en la medida que la dimensionalidad crece encuentra soluciones óptimas. Este algoritmo propuesto tiene el problema de funcionar solo en instancias SCKP y no en otros tipos de problemas de la mochila.</w:t>
      </w:r>
    </w:p>
    <w:p w14:paraId="41F79B91" w14:textId="77777777" w:rsidR="004D4C36" w:rsidRPr="0056376D" w:rsidRDefault="004D4C36" w:rsidP="004D4C36">
      <w:pPr>
        <w:rPr>
          <w:lang w:val="es-ES_tradnl"/>
        </w:rPr>
      </w:pPr>
    </w:p>
    <w:p w14:paraId="5317D74D" w14:textId="12303A92" w:rsidR="004D4C36" w:rsidRPr="0056376D" w:rsidRDefault="004D4C36" w:rsidP="004D4C36">
      <w:r w:rsidRPr="0056376D">
        <w:t xml:space="preserve">Ese mismo año (2017) </w:t>
      </w:r>
      <w:r w:rsidRPr="00630316">
        <w:fldChar w:fldCharType="begin" w:fldLock="1"/>
      </w:r>
      <w:r w:rsidR="00DE6F16">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630316">
        <w:fldChar w:fldCharType="separate"/>
      </w:r>
      <w:r w:rsidR="00485AE2" w:rsidRPr="00485AE2">
        <w:rPr>
          <w:noProof/>
        </w:rPr>
        <w:t>[33]</w:t>
      </w:r>
      <w:r w:rsidRPr="00630316">
        <w:fldChar w:fldCharType="end"/>
      </w:r>
      <w:r w:rsidRPr="0056376D">
        <w:t xml:space="preserve"> se realiza el análisis de los algoritmos de Búsqueda tabú (Tabú Search, TS), Búsqueda Dispersa (Scatter Search, SS) y un algoritmo de búsqueda local (Local Search, LS). El objetivo del estudio fue determinar la eficiencia y precisión de cada uno en la solución del problema de la mochila binaria. Las pruebas se realizaron con el software HeuristicLab </w:t>
      </w:r>
      <w:r w:rsidR="00D31533">
        <w:t>F</w:t>
      </w:r>
      <w:r w:rsidRPr="0056376D">
        <w:t>ramework,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firefly, colonia de hormigas o GRASP, y comparar los resultados con más métricas y diferentes tamaños de muestra.</w:t>
      </w:r>
    </w:p>
    <w:p w14:paraId="54AB85B4" w14:textId="77777777" w:rsidR="004D4C36" w:rsidRPr="0056376D" w:rsidRDefault="004D4C36" w:rsidP="004D4C36"/>
    <w:p w14:paraId="53353756" w14:textId="440A6D51" w:rsidR="004D4C36" w:rsidRPr="0056376D" w:rsidRDefault="004D4C36" w:rsidP="004D4C36">
      <w:pPr>
        <w:rPr>
          <w:rStyle w:val="tlid-translation"/>
          <w:lang w:val="es-ES"/>
        </w:rPr>
      </w:pPr>
      <w:r w:rsidRPr="0056376D">
        <w:rPr>
          <w:rStyle w:val="tlid-translation"/>
          <w:lang w:val="es-ES"/>
        </w:rPr>
        <w:t xml:space="preserve">También en 2017 </w:t>
      </w:r>
      <w:r w:rsidRPr="00630316">
        <w:rPr>
          <w:rStyle w:val="tlid-translation"/>
          <w:lang w:val="es-ES"/>
        </w:rPr>
        <w:fldChar w:fldCharType="begin" w:fldLock="1"/>
      </w:r>
      <w:r w:rsidR="00DE6F16">
        <w:rPr>
          <w:rStyle w:val="tlid-translation"/>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[34]</w:t>
      </w:r>
      <w:r w:rsidRPr="00630316">
        <w:rPr>
          <w:rStyle w:val="tlid-translation"/>
          <w:lang w:val="es-ES"/>
        </w:rPr>
        <w:fldChar w:fldCharType="end"/>
      </w:r>
      <w:r w:rsidRPr="0056376D">
        <w:rPr>
          <w:rStyle w:val="tlid-translation"/>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376D">
        <w:rPr>
          <w:lang w:val="es-419"/>
        </w:rPr>
        <w:t xml:space="preserve">in embargo, </w:t>
      </w:r>
      <w:r w:rsidRPr="0056376D">
        <w:rPr>
          <w:rStyle w:val="tlid-translation"/>
          <w:lang w:val="es-ES"/>
        </w:rPr>
        <w:t>las pruebas no son lo suficientemente extensas para concluir la eficacia del algoritmo propuesto.</w:t>
      </w:r>
    </w:p>
    <w:p w14:paraId="3B98BC21" w14:textId="77777777" w:rsidR="004D4C36" w:rsidRPr="0056376D" w:rsidRDefault="004D4C36" w:rsidP="004D4C36">
      <w:pPr>
        <w:rPr>
          <w:rStyle w:val="tlid-translation"/>
          <w:lang w:val="es-ES"/>
        </w:rPr>
      </w:pPr>
    </w:p>
    <w:p w14:paraId="6D760851" w14:textId="7079F3AD" w:rsidR="004D4C36" w:rsidRPr="0056376D" w:rsidRDefault="004D4C36" w:rsidP="004D4C36">
      <w:pPr>
        <w:rPr>
          <w:rStyle w:val="tlid-translation"/>
          <w:lang w:val="es-ES"/>
        </w:rPr>
      </w:pPr>
      <w:r w:rsidRPr="0056376D">
        <w:rPr>
          <w:rStyle w:val="tlid-translation"/>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630316">
        <w:rPr>
          <w:rStyle w:val="tlid-translation"/>
          <w:lang w:val="es-ES"/>
        </w:rPr>
        <w:fldChar w:fldCharType="begin" w:fldLock="1"/>
      </w:r>
      <w:r w:rsidR="00DE6F16">
        <w:rPr>
          <w:rStyle w:val="tlid-translation"/>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630316">
        <w:rPr>
          <w:rStyle w:val="tlid-translation"/>
          <w:lang w:val="es-ES"/>
        </w:rPr>
        <w:fldChar w:fldCharType="separate"/>
      </w:r>
      <w:r w:rsidR="00485AE2" w:rsidRPr="00485AE2">
        <w:rPr>
          <w:rStyle w:val="tlid-translation"/>
          <w:noProof/>
          <w:lang w:val="es-ES"/>
        </w:rPr>
        <w:t>[35]</w:t>
      </w:r>
      <w:r w:rsidRPr="00630316">
        <w:rPr>
          <w:rStyle w:val="tlid-translation"/>
          <w:lang w:val="es-ES"/>
        </w:rPr>
        <w:fldChar w:fldCharType="end"/>
      </w:r>
      <w:r w:rsidRPr="0056376D">
        <w:rPr>
          <w:rStyle w:val="tlid-translation"/>
          <w:lang w:val="es-ES"/>
        </w:rPr>
        <w:t xml:space="preserve"> se propone agregar una función de desplazamiento variable en el tiempo denominada TV</w:t>
      </w:r>
      <w:r w:rsidRPr="0056376D">
        <w:rPr>
          <w:rStyle w:val="tlid-translation"/>
          <w:vertAlign w:val="subscript"/>
          <w:lang w:val="es-ES"/>
        </w:rPr>
        <w:t>T</w:t>
      </w:r>
      <w:r w:rsidRPr="0056376D">
        <w:rPr>
          <w:rStyle w:val="tlid-translation"/>
          <w:lang w:val="es-ES"/>
        </w:rPr>
        <w:t>-BPSO. Los resultados experimentales presentados demuestran que TV</w:t>
      </w:r>
      <w:r w:rsidRPr="0056376D">
        <w:rPr>
          <w:rStyle w:val="tlid-translation"/>
          <w:vertAlign w:val="subscript"/>
          <w:lang w:val="es-ES"/>
        </w:rPr>
        <w:t>T</w:t>
      </w:r>
      <w:r w:rsidRPr="0056376D">
        <w:rPr>
          <w:rStyle w:val="tlid-translation"/>
          <w:lang w:val="es-ES"/>
        </w:rPr>
        <w:t>-BPSO supera a las variantes de BPSO y a tres variantes de BPSO propuestas para solucionar el problema de mochila binaria utilizando instancias de baja dimensión, alta dimensión y un problema de truss de 200 individuos. Los autores sugieren que TV</w:t>
      </w:r>
      <w:r w:rsidRPr="0056376D">
        <w:rPr>
          <w:rStyle w:val="tlid-translation"/>
          <w:vertAlign w:val="subscript"/>
          <w:lang w:val="es-ES"/>
        </w:rPr>
        <w:t>T</w:t>
      </w:r>
      <w:r w:rsidRPr="0056376D">
        <w:rPr>
          <w:rStyle w:val="tlid-translation"/>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6429EC75" w14:textId="77777777" w:rsidR="004D4C36" w:rsidRPr="0056376D" w:rsidRDefault="004D4C36" w:rsidP="004D4C36"/>
    <w:p w14:paraId="37612709" w14:textId="4058C783" w:rsidR="004D4C36" w:rsidRPr="0056376D" w:rsidRDefault="004D4C36" w:rsidP="004D4C36">
      <w:pPr>
        <w:rPr>
          <w:lang w:val="es-ES"/>
        </w:rPr>
      </w:pPr>
      <w:r w:rsidRPr="0056376D">
        <w:rPr>
          <w:lang w:val="es-ES"/>
        </w:rPr>
        <w:t xml:space="preserve">En 2018 </w:t>
      </w:r>
      <w:r w:rsidRPr="00630316">
        <w:rPr>
          <w:lang w:val="es-ES"/>
        </w:rPr>
        <w:fldChar w:fldCharType="begin" w:fldLock="1"/>
      </w:r>
      <w:r w:rsidR="00DE6F16">
        <w:rPr>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630316">
        <w:rPr>
          <w:lang w:val="es-ES"/>
        </w:rPr>
        <w:fldChar w:fldCharType="separate"/>
      </w:r>
      <w:r w:rsidR="00485AE2" w:rsidRPr="00485AE2">
        <w:rPr>
          <w:noProof/>
          <w:lang w:val="es-ES"/>
        </w:rPr>
        <w:t>[36]</w:t>
      </w:r>
      <w:r w:rsidRPr="00630316">
        <w:rPr>
          <w:lang w:val="es-ES"/>
        </w:rPr>
        <w:fldChar w:fldCharType="end"/>
      </w:r>
      <w:r w:rsidRPr="0056376D">
        <w:rPr>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w:t>
      </w:r>
      <w:r w:rsidRPr="0056376D">
        <w:rPr>
          <w:lang w:val="es-ES"/>
        </w:rPr>
        <w:lastRenderedPageBreak/>
        <w:t>por las distintas implementaciones son óptimos lo que indica que la calidad de las soluciones no se vio afectada, sin embargo, se observa una diferencia considerable en el tiempo de ejecución de BHS frente a BPSO.</w:t>
      </w:r>
    </w:p>
    <w:p w14:paraId="252358A4" w14:textId="77777777" w:rsidR="004D4C36" w:rsidRPr="0056376D" w:rsidRDefault="004D4C36" w:rsidP="004D4C36">
      <w:pPr>
        <w:rPr>
          <w:lang w:val="es-ES"/>
        </w:rPr>
      </w:pPr>
    </w:p>
    <w:p w14:paraId="580C5349" w14:textId="60B9517A" w:rsidR="004D4C36" w:rsidRPr="0056376D" w:rsidRDefault="004D4C36" w:rsidP="004D4C36">
      <w:pPr>
        <w:rPr>
          <w:lang w:val="es-419"/>
        </w:rPr>
      </w:pPr>
      <w:r w:rsidRPr="0056376D">
        <w:rPr>
          <w:lang w:val="es-419"/>
        </w:rPr>
        <w:t xml:space="preserve">También en 2018 </w:t>
      </w:r>
      <w:r w:rsidRPr="00630316">
        <w:rPr>
          <w:lang w:val="es-419"/>
        </w:rPr>
        <w:fldChar w:fldCharType="begin" w:fldLock="1"/>
      </w:r>
      <w:r w:rsidR="00DE6F16">
        <w:rPr>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630316">
        <w:rPr>
          <w:lang w:val="es-419"/>
        </w:rPr>
        <w:fldChar w:fldCharType="separate"/>
      </w:r>
      <w:r w:rsidR="00485AE2" w:rsidRPr="00485AE2">
        <w:rPr>
          <w:noProof/>
          <w:lang w:val="es-419"/>
        </w:rPr>
        <w:t>[37]</w:t>
      </w:r>
      <w:r w:rsidRPr="00630316">
        <w:rPr>
          <w:lang w:val="es-419"/>
        </w:rPr>
        <w:fldChar w:fldCharType="end"/>
      </w:r>
      <w:r w:rsidRPr="0056376D">
        <w:rPr>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6BE3EAD6" w14:textId="77777777" w:rsidR="004D4C36" w:rsidRPr="0056376D" w:rsidRDefault="004D4C36" w:rsidP="004D4C36"/>
    <w:p w14:paraId="21B51359" w14:textId="798D00B3" w:rsidR="004D4C36" w:rsidRPr="0056376D" w:rsidRDefault="004D4C36" w:rsidP="004D4C36">
      <w:pPr>
        <w:rPr>
          <w:rStyle w:val="tlid-translation"/>
          <w:lang w:val="es-ES"/>
        </w:rPr>
      </w:pPr>
      <w:r w:rsidRPr="0056376D">
        <w:t xml:space="preserve">Algunos algoritmos metaheurísticos pueden fallar al quedar atrapados en un óptimo local, por ello en 2019 </w:t>
      </w:r>
      <w:r w:rsidRPr="00630316">
        <w:fldChar w:fldCharType="begin" w:fldLock="1"/>
      </w:r>
      <w:r w:rsidR="00DE6F16">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630316">
        <w:fldChar w:fldCharType="separate"/>
      </w:r>
      <w:r w:rsidR="00485AE2" w:rsidRPr="00485AE2">
        <w:rPr>
          <w:noProof/>
        </w:rPr>
        <w:t>[38]</w:t>
      </w:r>
      <w:r w:rsidRPr="00630316">
        <w:fldChar w:fldCharType="end"/>
      </w:r>
      <w:r w:rsidRPr="0056376D">
        <w:t xml:space="preserve"> se propone un algoritmo de </w:t>
      </w:r>
      <w:r w:rsidRPr="0056376D">
        <w:rPr>
          <w:rStyle w:val="tlid-translation"/>
          <w:lang w:val="es-ES"/>
        </w:rPr>
        <w:t>optimización de ballenas basado en oposición (OWOA) que permita encontrar la solución a problemas de la mochila binaria.</w:t>
      </w:r>
      <w:r w:rsidRPr="0056376D">
        <w:t xml:space="preserve"> La oposición se realiza calculando el vector opuesto de una posible solución, por ejemplo, si un candidato es (001000101), el vector opuesto será (110111010). </w:t>
      </w:r>
      <w:r w:rsidRPr="0056376D">
        <w:rPr>
          <w:rStyle w:val="tlid-translation"/>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3AB3FDB2" w14:textId="77777777" w:rsidR="004D4C36" w:rsidRPr="0056376D" w:rsidRDefault="004D4C36" w:rsidP="004D4C36">
      <w:pPr>
        <w:rPr>
          <w:rStyle w:val="tlid-translation"/>
          <w:lang w:val="es-ES"/>
        </w:rPr>
      </w:pPr>
    </w:p>
    <w:p w14:paraId="261870A1" w14:textId="598E599E" w:rsidR="004D4C36" w:rsidRDefault="004D4C36" w:rsidP="004D4C36">
      <w:pPr>
        <w:rPr>
          <w:rStyle w:val="tlid-translation"/>
          <w:lang w:val="es-ES"/>
        </w:rPr>
      </w:pPr>
      <w:r w:rsidRPr="0056376D">
        <w:rPr>
          <w:lang w:val="es-419"/>
        </w:rPr>
        <w:t xml:space="preserve">Los autores de otro estudio publicado en 2019 </w:t>
      </w:r>
      <w:r w:rsidRPr="00630316">
        <w:rPr>
          <w:lang w:val="es-ES"/>
        </w:rPr>
        <w:fldChar w:fldCharType="begin" w:fldLock="1"/>
      </w:r>
      <w:r w:rsidR="00DE6F16">
        <w:rPr>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630316">
        <w:rPr>
          <w:lang w:val="es-ES"/>
        </w:rPr>
        <w:fldChar w:fldCharType="separate"/>
      </w:r>
      <w:r w:rsidR="00485AE2" w:rsidRPr="00485AE2">
        <w:rPr>
          <w:noProof/>
          <w:lang w:val="es-419"/>
        </w:rPr>
        <w:t>[39]</w:t>
      </w:r>
      <w:r w:rsidRPr="00630316">
        <w:rPr>
          <w:lang w:val="es-ES"/>
        </w:rPr>
        <w:fldChar w:fldCharType="end"/>
      </w:r>
      <w:r w:rsidRPr="0056376D">
        <w:rPr>
          <w:lang w:val="es-419"/>
        </w:rPr>
        <w:t xml:space="preserve"> se fijan el </w:t>
      </w:r>
      <w:r w:rsidRPr="0056376D">
        <w:rPr>
          <w:rStyle w:val="tlid-translation"/>
          <w:lang w:val="es-419"/>
        </w:rPr>
        <w:t>objetivo observar los efectos de los lobos dominantes en la eficiencia de la metaheurística de Optimización del Lobo Gris (GWO). Para</w:t>
      </w:r>
      <w:r w:rsidRPr="0056376D">
        <w:rPr>
          <w:rStyle w:val="tlid-translation"/>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w:t>
      </w:r>
      <w:r w:rsidRPr="0056376D">
        <w:rPr>
          <w:rStyle w:val="tlid-translation"/>
          <w:lang w:val="es-ES"/>
        </w:rPr>
        <w:lastRenderedPageBreak/>
        <w:t>excede la capacidad de la mochila; este método de llenado podría dejar soluciones optimas por fuera del estudio.</w:t>
      </w:r>
    </w:p>
    <w:p w14:paraId="220DFC0F" w14:textId="4F891826" w:rsidR="002B3608" w:rsidRDefault="00DC3E94" w:rsidP="004D1A15">
      <w:r>
        <w:t xml:space="preserve">En un trabajo reciente de 2021 </w:t>
      </w:r>
      <w:r>
        <w:fldChar w:fldCharType="begin" w:fldLock="1"/>
      </w:r>
      <w:r w:rsidR="00BE1186">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fldChar w:fldCharType="separate"/>
      </w:r>
      <w:r w:rsidRPr="00DC3E94">
        <w:rPr>
          <w:noProof/>
        </w:rPr>
        <w:t>[40]</w:t>
      </w:r>
      <w:r>
        <w:fldChar w:fldCharType="end"/>
      </w:r>
      <w:r>
        <w:t xml:space="preserve"> s</w:t>
      </w:r>
      <w:r w:rsidR="004D1A15" w:rsidRPr="004D1A15">
        <w:t>e propone un algoritmo</w:t>
      </w:r>
      <w:r w:rsidR="003214CB">
        <w:t xml:space="preserve"> d</w:t>
      </w:r>
      <w:r w:rsidR="004D1A15" w:rsidRPr="004D1A15">
        <w:t>e moho mucilaginoso</w:t>
      </w:r>
      <w:r w:rsidR="003214CB">
        <w:t xml:space="preserve"> binario mejorado</w:t>
      </w:r>
      <w:r w:rsidR="004D1A15" w:rsidRPr="004D1A15">
        <w:t xml:space="preserve"> (SMA) </w:t>
      </w:r>
      <w:r w:rsidR="00442E4A">
        <w:t xml:space="preserve">para resolver el problema de la mochila binaria. </w:t>
      </w:r>
      <w:r w:rsidR="00F30596">
        <w:t xml:space="preserve">Este algoritmo </w:t>
      </w:r>
      <w:r w:rsidR="002B3608">
        <w:t xml:space="preserve">utiliza </w:t>
      </w:r>
      <w:r w:rsidR="00F30596">
        <w:t xml:space="preserve">una función de trasferencia </w:t>
      </w:r>
      <w:r w:rsidR="002B3608">
        <w:t>para convertir las soluc</w:t>
      </w:r>
      <w:r w:rsidR="00F30596">
        <w:t>i</w:t>
      </w:r>
      <w:r w:rsidR="002B3608">
        <w:t xml:space="preserve">ones de un espacio de búsqueda </w:t>
      </w:r>
      <w:r w:rsidR="00F30596">
        <w:t>continuo a un espacio de búsqueda bi</w:t>
      </w:r>
      <w:r w:rsidR="007859EA">
        <w:t>nario, un</w:t>
      </w:r>
      <w:r w:rsidR="007859EA" w:rsidRPr="007859EA">
        <w:t xml:space="preserve"> operador de mutación gaussiana </w:t>
      </w:r>
      <w:r w:rsidR="007859EA">
        <w:t>que permite</w:t>
      </w:r>
      <w:r w:rsidR="007859EA" w:rsidRPr="007859EA">
        <w:t xml:space="preserve"> </w:t>
      </w:r>
      <w:r w:rsidR="007859EA">
        <w:t xml:space="preserve"> </w:t>
      </w:r>
      <w:r w:rsidR="007859EA" w:rsidRPr="007859EA">
        <w:t>aumentar la diversidad</w:t>
      </w:r>
      <w:r w:rsidR="00AB707F">
        <w:t xml:space="preserve"> y </w:t>
      </w:r>
      <w:r w:rsidR="007859EA" w:rsidRPr="007859EA">
        <w:t>evitar la convergencia excesiva durante el proceso de optimización</w:t>
      </w:r>
      <w:r w:rsidR="00DE78EE">
        <w:t xml:space="preserve">, </w:t>
      </w:r>
      <w:r w:rsidR="007859EA">
        <w:t xml:space="preserve">un operador </w:t>
      </w:r>
      <w:r w:rsidR="00DE78EE">
        <w:t>de cruce que permite</w:t>
      </w:r>
      <w:r w:rsidR="007859EA" w:rsidRPr="007859EA">
        <w:t xml:space="preserve"> dispersar soluciones en el espacio del problema y salir de soluciones atrapadas en óptimos locales</w:t>
      </w:r>
      <w:r w:rsidR="00AB707F">
        <w:t xml:space="preserve"> y</w:t>
      </w:r>
      <w:r w:rsidR="00DE78EE">
        <w:t xml:space="preserve"> una </w:t>
      </w:r>
      <w:r w:rsidR="007859EA" w:rsidRPr="007859EA">
        <w:t>función de</w:t>
      </w:r>
      <w:r w:rsidR="00DE78EE">
        <w:t xml:space="preserve"> p</w:t>
      </w:r>
      <w:r w:rsidR="007859EA" w:rsidRPr="007859EA">
        <w:t>enalización</w:t>
      </w:r>
      <w:r w:rsidR="00DE78EE">
        <w:t xml:space="preserve"> y r</w:t>
      </w:r>
      <w:r w:rsidR="007859EA" w:rsidRPr="007859EA">
        <w:t xml:space="preserve">eparación </w:t>
      </w:r>
      <w:r w:rsidR="00DE78EE">
        <w:t xml:space="preserve">que permiten </w:t>
      </w:r>
      <w:r w:rsidR="00ED0416">
        <w:t xml:space="preserve">convertir soluciones no </w:t>
      </w:r>
      <w:r w:rsidR="00BB69CA">
        <w:t>factibles en factibles</w:t>
      </w:r>
      <w:r w:rsidR="00ED0416">
        <w:t xml:space="preserve">. El algoritmo propuesto se </w:t>
      </w:r>
      <w:r w:rsidR="00FF1FDB">
        <w:t>evaluó</w:t>
      </w:r>
      <w:r w:rsidR="00ED0416">
        <w:t xml:space="preserve"> con</w:t>
      </w:r>
      <w:r w:rsidR="00DB666D">
        <w:t xml:space="preserve"> </w:t>
      </w:r>
      <w:r w:rsidR="00FF1FDB">
        <w:t>7 algoritmos (PSO, HHO,</w:t>
      </w:r>
      <w:r w:rsidR="000F41D1">
        <w:t xml:space="preserve"> </w:t>
      </w:r>
      <w:r w:rsidR="00FF1FDB">
        <w:t xml:space="preserve">TSA, WOA, FFA, TLBO, AOA) y el proceso se </w:t>
      </w:r>
      <w:r w:rsidR="003A1233">
        <w:t>realizó</w:t>
      </w:r>
      <w:r w:rsidR="00FF1FDB">
        <w:t xml:space="preserve"> en tres fases, inicialmente se evaluaron instancias de 1 a 20 elementos, seguido de 21 a 45 elementos y finalmente con instancias de 46 a 63 elementos</w:t>
      </w:r>
      <w:r w:rsidR="00F53480">
        <w:t>,</w:t>
      </w:r>
      <w:r w:rsidR="00937733">
        <w:t xml:space="preserve"> con una</w:t>
      </w:r>
      <w:r w:rsidR="00C84013">
        <w:t xml:space="preserve"> </w:t>
      </w:r>
      <w:r w:rsidR="00937733">
        <w:t>métrica</w:t>
      </w:r>
      <w:r w:rsidR="00C84013">
        <w:t xml:space="preserve"> de </w:t>
      </w:r>
      <w:r w:rsidR="00937733">
        <w:t>evaluación</w:t>
      </w:r>
      <w:r w:rsidR="00C84013">
        <w:t xml:space="preserve"> </w:t>
      </w:r>
      <w:r w:rsidR="00937733">
        <w:t xml:space="preserve">enfocada al tiempo de respuesta. </w:t>
      </w:r>
      <w:r w:rsidR="00F53480">
        <w:t>En las dos primeras fases el algoritmo propuesto presenta una mejora significativa frente a sus contrapartes</w:t>
      </w:r>
      <w:r w:rsidR="00937733">
        <w:t>,</w:t>
      </w:r>
      <w:r w:rsidR="00F53480">
        <w:t xml:space="preserve"> y en la tercera fase a pesar de no encontrar la solución </w:t>
      </w:r>
      <w:r w:rsidR="00AB707F">
        <w:t>óptima</w:t>
      </w:r>
      <w:r w:rsidR="00F53480">
        <w:t xml:space="preserve"> en todos los </w:t>
      </w:r>
      <w:r w:rsidR="00AB707F">
        <w:t>escenarios</w:t>
      </w:r>
      <w:r w:rsidR="00F53480">
        <w:t xml:space="preserve">, </w:t>
      </w:r>
      <w:r w:rsidR="00AB707F">
        <w:t xml:space="preserve">de manera general, </w:t>
      </w:r>
      <w:r w:rsidR="00937733">
        <w:t xml:space="preserve">presenta </w:t>
      </w:r>
      <w:r w:rsidR="00AB707F">
        <w:t>mejores tiempos de respuestas</w:t>
      </w:r>
      <w:r w:rsidR="00BB69CA">
        <w:t>.</w:t>
      </w:r>
    </w:p>
    <w:p w14:paraId="6B183507" w14:textId="1AB74BA6" w:rsidR="00BB69CA" w:rsidRDefault="00BB69CA" w:rsidP="004D1A15"/>
    <w:p w14:paraId="3B4EFEBF" w14:textId="719F9553" w:rsidR="002B3608" w:rsidRDefault="00BE1186" w:rsidP="004D1A15">
      <w:r>
        <w:t>Un novedoso</w:t>
      </w:r>
      <w:r w:rsidRPr="00BE1186">
        <w:t xml:space="preserve"> algoritmo de la libélula (</w:t>
      </w:r>
      <w:r>
        <w:t xml:space="preserve">Dragonfly Algorithm - </w:t>
      </w:r>
      <w:r w:rsidRPr="00BE1186">
        <w:t>DA) basado en la teoría de la alimentación de las libélulas y la evasión de los depredadores</w:t>
      </w:r>
      <w:r>
        <w:t xml:space="preserve"> es propuesto en </w:t>
      </w:r>
      <w:r>
        <w:fldChar w:fldCharType="begin" w:fldLock="1"/>
      </w:r>
      <w:r w:rsidR="00C83111">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Pr>
          <w:rFonts w:ascii="Cambria Math" w:hAnsi="Cambria Math" w:cs="Cambria Math"/>
        </w:rPr>
        <w:instrText>‐</w:instrText>
      </w:r>
      <w:r w:rsidR="00C83111">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Pr>
          <w:rFonts w:ascii="Cambria Math" w:hAnsi="Cambria Math" w:cs="Cambria Math"/>
        </w:rPr>
        <w:instrText>‐</w:instrText>
      </w:r>
      <w:r w:rsidR="00C83111">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fldChar w:fldCharType="separate"/>
      </w:r>
      <w:r w:rsidRPr="00BE1186">
        <w:rPr>
          <w:noProof/>
        </w:rPr>
        <w:t>[41]</w:t>
      </w:r>
      <w:r>
        <w:fldChar w:fldCharType="end"/>
      </w:r>
      <w:r w:rsidRPr="00BE1186">
        <w:t xml:space="preserve">. </w:t>
      </w:r>
      <w:r w:rsidR="00C52F36">
        <w:t xml:space="preserve">Este algoritmo tiene la capacidad de resolver problemas de optimización binaria debido a que se introduce una </w:t>
      </w:r>
      <w:r w:rsidRPr="00BE1186">
        <w:t xml:space="preserve">un mecanismo de modulación de ángulo </w:t>
      </w:r>
      <w:r w:rsidR="0099480F">
        <w:t>mejorado</w:t>
      </w:r>
      <w:r w:rsidRPr="00BE1186">
        <w:t xml:space="preserve"> </w:t>
      </w:r>
      <w:r w:rsidR="00C52F36">
        <w:t xml:space="preserve">denominado </w:t>
      </w:r>
      <w:r w:rsidR="0099480F">
        <w:t>I</w:t>
      </w:r>
      <w:r w:rsidRPr="00BE1186">
        <w:t>AMDA</w:t>
      </w:r>
      <w:r w:rsidR="00145F24">
        <w:t>,</w:t>
      </w:r>
      <w:r w:rsidR="0099480F">
        <w:t xml:space="preserve"> el cual permite mejorar </w:t>
      </w:r>
      <w:r w:rsidR="0099480F" w:rsidRPr="00BE1186">
        <w:t>la estabilidad del algoritmo</w:t>
      </w:r>
      <w:r w:rsidR="00383C3D">
        <w:t xml:space="preserve"> DA</w:t>
      </w:r>
      <w:r w:rsidR="0099480F" w:rsidRPr="00BE1186">
        <w:t xml:space="preserve"> y la velocidad de convergencia</w:t>
      </w:r>
      <w:r w:rsidR="00674B00">
        <w:t xml:space="preserve">; </w:t>
      </w:r>
      <w:r w:rsidR="00AC7BA0">
        <w:t xml:space="preserve">se utiliza </w:t>
      </w:r>
      <w:r w:rsidR="00AC7BA0" w:rsidRPr="00BE1186">
        <w:t xml:space="preserve">DA para </w:t>
      </w:r>
      <w:r w:rsidR="008063AC">
        <w:t>evolucionar</w:t>
      </w:r>
      <w:r w:rsidR="00AC7BA0" w:rsidRPr="00BE1186">
        <w:t xml:space="preserve"> los coeficientes de </w:t>
      </w:r>
      <w:r w:rsidR="00AC7BA0">
        <w:t>una</w:t>
      </w:r>
      <w:r w:rsidR="00AC7BA0" w:rsidRPr="00BE1186">
        <w:t xml:space="preserve"> función trigonométrica</w:t>
      </w:r>
      <w:r w:rsidR="008063AC">
        <w:t xml:space="preserve"> la cual es </w:t>
      </w:r>
      <w:r w:rsidR="00622E5B">
        <w:t>el mecanismo</w:t>
      </w:r>
      <w:r w:rsidR="008063AC">
        <w:t xml:space="preserve"> de modulación y se utiliza para generar </w:t>
      </w:r>
      <w:r w:rsidR="008063AC" w:rsidRPr="00BE1186">
        <w:t xml:space="preserve">cadenas de bits, </w:t>
      </w:r>
      <w:r w:rsidR="008063AC">
        <w:t xml:space="preserve">las cuales serán la solución al </w:t>
      </w:r>
      <w:r w:rsidR="008063AC" w:rsidRPr="00BE1186">
        <w:t>problema</w:t>
      </w:r>
      <w:r w:rsidR="008063AC">
        <w:t xml:space="preserve"> que se desea tratar.</w:t>
      </w:r>
      <w:r w:rsidR="00674B00">
        <w:t xml:space="preserve"> </w:t>
      </w:r>
      <w:r w:rsidRPr="00BE1186">
        <w:t xml:space="preserve">Para probar el rendimiento de IAMDA </w:t>
      </w:r>
      <w:r w:rsidR="00D26A44">
        <w:t xml:space="preserve">se </w:t>
      </w:r>
      <w:r w:rsidR="00383C3D">
        <w:t>contrasta</w:t>
      </w:r>
      <w:r w:rsidR="00D26A44">
        <w:t xml:space="preserve"> con los algoritmos </w:t>
      </w:r>
      <w:r w:rsidRPr="00BE1186">
        <w:t>AMDA</w:t>
      </w:r>
      <w:r w:rsidR="00D26A44">
        <w:t>, BDA y BPSO</w:t>
      </w:r>
      <w:r w:rsidRPr="00BE1186">
        <w:t xml:space="preserve">, se consideran 12 problemas de mochila </w:t>
      </w:r>
      <w:r w:rsidR="00674B00">
        <w:t>binaria</w:t>
      </w:r>
      <w:r w:rsidRPr="00BE1186">
        <w:t xml:space="preserve"> junto con 13 funciones de referencia clásicas. Los resultados experimentales demuestran que IAMDA tiene una velocidad de convergencia y una calidad de solución superiores</w:t>
      </w:r>
      <w:r w:rsidR="00383C3D">
        <w:t>. Como trabajos futuros se plantean probar el algoritmo propuesto con problemas de mochila binaria multidimensional o problemas multiobjetivo</w:t>
      </w:r>
      <w:r w:rsidR="000B196B">
        <w:t>.</w:t>
      </w:r>
    </w:p>
    <w:p w14:paraId="12A59799" w14:textId="53BD696E" w:rsidR="004D4C36" w:rsidRPr="00435600" w:rsidRDefault="004D4C36" w:rsidP="00486A0B">
      <w:pPr>
        <w:pStyle w:val="Ttulo3"/>
        <w:spacing w:after="120"/>
        <w:rPr>
          <w:lang w:val="es-ES_tradnl"/>
        </w:rPr>
      </w:pPr>
      <w:bookmarkStart w:id="86" w:name="_Toc99156940"/>
      <w:bookmarkStart w:id="87" w:name="_Toc99157039"/>
      <w:bookmarkStart w:id="88" w:name="_Toc99157505"/>
      <w:bookmarkStart w:id="89" w:name="_Toc99159425"/>
      <w:bookmarkStart w:id="90" w:name="_Toc53762175"/>
      <w:bookmarkStart w:id="91" w:name="_Toc99159426"/>
      <w:bookmarkEnd w:id="86"/>
      <w:bookmarkEnd w:id="87"/>
      <w:bookmarkEnd w:id="88"/>
      <w:bookmarkEnd w:id="89"/>
      <w:r w:rsidRPr="00435600">
        <w:rPr>
          <w:lang w:val="es-ES_tradnl"/>
        </w:rPr>
        <w:t>Trabajos previos en el ámbito de computación cuántica</w:t>
      </w:r>
      <w:bookmarkEnd w:id="90"/>
      <w:bookmarkEnd w:id="91"/>
    </w:p>
    <w:p w14:paraId="508FE429" w14:textId="5C2063D3" w:rsidR="004D4C36" w:rsidRPr="0056376D" w:rsidRDefault="004D4C36" w:rsidP="004D4C36">
      <w:pPr>
        <w:rPr>
          <w:rStyle w:val="tlid-translation"/>
          <w:lang w:val="es-ES"/>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 xml:space="preserve"> se propone un algoritmo para solucionar el problema de la mochila </w:t>
      </w:r>
      <w:r w:rsidRPr="0056376D">
        <w:rPr>
          <w:rStyle w:val="tlid-translation"/>
          <w:lang w:val="es-ES"/>
        </w:rPr>
        <w:t>con ganancias y pesos enteros,</w:t>
      </w:r>
      <w:r w:rsidRPr="0056376D">
        <w:rPr>
          <w:lang w:val="es-ES_tradnl"/>
        </w:rPr>
        <w:t xml:space="preserve"> mediante computación </w:t>
      </w:r>
      <w:r w:rsidRPr="0056376D">
        <w:rPr>
          <w:rStyle w:val="tlid-translation"/>
          <w:lang w:val="es-ES"/>
        </w:rPr>
        <w:t xml:space="preserve">cuántica adiabática. En este documento se realizan dos implementaciones, una utiliza un Ising Hamiltoniano que requiere n + c qubits para representar la </w:t>
      </w:r>
      <w:r w:rsidRPr="0056376D">
        <w:rPr>
          <w:rStyle w:val="tlid-translation"/>
          <w:lang w:val="es-ES_tradnl"/>
        </w:rPr>
        <w:t>solución</w:t>
      </w:r>
      <w:r w:rsidRPr="0056376D">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56376D">
        <w:rPr>
          <w:rStyle w:val="tlid-translation"/>
          <w:lang w:val="es-ES"/>
        </w:rPr>
        <w:t xml:space="preserve"> C] + 1 qubits. En este </w:t>
      </w:r>
      <w:r w:rsidRPr="0056376D">
        <w:rPr>
          <w:rStyle w:val="tlid-translation"/>
          <w:lang w:val="es-ES_tradnl"/>
        </w:rPr>
        <w:t>documento</w:t>
      </w:r>
      <w:r w:rsidRPr="0056376D">
        <w:rPr>
          <w:rStyle w:val="tlid-translation"/>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3B30DCA0" w14:textId="77777777" w:rsidR="004D4C36" w:rsidRPr="0056376D" w:rsidRDefault="004D4C36" w:rsidP="004D4C36">
      <w:pPr>
        <w:rPr>
          <w:rStyle w:val="tlid-translation"/>
          <w:lang w:val="es-ES"/>
        </w:rPr>
      </w:pPr>
      <w:r w:rsidRPr="0056376D">
        <w:rPr>
          <w:lang w:val="es-ES_tradnl"/>
        </w:rPr>
        <w:t xml:space="preserve">En 2019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se propone un Algoritmo Evolutivo Genético Cuántico Mejorado </w:t>
      </w:r>
      <w:r w:rsidRPr="0056376D">
        <w:rPr>
          <w:rStyle w:val="tlid-translation"/>
          <w:lang w:val="es-ES"/>
        </w:rPr>
        <w:t>(AEC-M)</w:t>
      </w:r>
      <w:r w:rsidRPr="0056376D">
        <w:rPr>
          <w:lang w:val="es-ES_tradnl"/>
        </w:rPr>
        <w:t xml:space="preserve"> para solucionar el problema de la mochila binaria, el cual esta </w:t>
      </w:r>
      <w:r w:rsidRPr="0056376D">
        <w:rPr>
          <w:rStyle w:val="tlid-translation"/>
          <w:lang w:val="es-ES"/>
        </w:rPr>
        <w:t xml:space="preserve">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w:t>
      </w:r>
      <w:r w:rsidRPr="0056376D">
        <w:rPr>
          <w:rStyle w:val="tlid-translation"/>
          <w:lang w:val="es-ES"/>
        </w:rPr>
        <w:lastRenderedPageBreak/>
        <w:t>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056B33EF" w14:textId="77777777" w:rsidR="009E0BE1" w:rsidRDefault="009E0BE1" w:rsidP="000E5823"/>
    <w:p w14:paraId="57817372" w14:textId="45AF1A52" w:rsidR="000E5823" w:rsidRPr="000E5823" w:rsidRDefault="000E5823" w:rsidP="00486A0B">
      <w:r w:rsidRPr="000B196B">
        <w:t>E</w:t>
      </w:r>
      <w:r>
        <w:t>n</w:t>
      </w:r>
      <w:r w:rsidRPr="000B196B">
        <w:t xml:space="preserve"> </w:t>
      </w:r>
      <w:r w:rsidR="00C83111">
        <w:fldChar w:fldCharType="begin" w:fldLock="1"/>
      </w:r>
      <w:r w:rsidR="00813F11">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fldChar w:fldCharType="separate"/>
      </w:r>
      <w:r w:rsidR="00C83111" w:rsidRPr="00C83111">
        <w:rPr>
          <w:noProof/>
        </w:rPr>
        <w:t>[42]</w:t>
      </w:r>
      <w:r w:rsidR="00C83111">
        <w:fldChar w:fldCharType="end"/>
      </w:r>
      <w:r w:rsidR="00C83111">
        <w:t xml:space="preserve"> se</w:t>
      </w:r>
      <w:r w:rsidRPr="000B196B">
        <w:t xml:space="preserve"> propone un algoritmo de evolución diferencial inspira</w:t>
      </w:r>
      <w:r w:rsidR="00C83111">
        <w:t xml:space="preserve">do en el funcionamiento de la </w:t>
      </w:r>
      <w:r w:rsidR="0089196C">
        <w:t>computación</w:t>
      </w:r>
      <w:r w:rsidR="00C83111">
        <w:t xml:space="preserve"> </w:t>
      </w:r>
      <w:r w:rsidRPr="000B196B">
        <w:t>cuántica</w:t>
      </w:r>
      <w:r w:rsidR="003F18C1">
        <w:t xml:space="preserve"> </w:t>
      </w:r>
      <w:r w:rsidR="0089196C" w:rsidRPr="000B196B">
        <w:t>con</w:t>
      </w:r>
      <w:r w:rsidRPr="000B196B">
        <w:t xml:space="preserve"> un optimizador de lobo gris (QDGWO)</w:t>
      </w:r>
      <w:r w:rsidR="00FE1E22">
        <w:t xml:space="preserve"> para solucionar el problema de la mochila binaria.</w:t>
      </w:r>
      <w:r w:rsidR="00FE1E22" w:rsidRPr="003F18C1">
        <w:t xml:space="preserve"> </w:t>
      </w:r>
      <w:r w:rsidR="003F18C1" w:rsidRPr="000B196B">
        <w:t>QDGWO</w:t>
      </w:r>
      <w:r w:rsidR="003F18C1" w:rsidRPr="003F18C1">
        <w:t xml:space="preserve"> combin</w:t>
      </w:r>
      <w:r w:rsidR="003F18C1">
        <w:t>a</w:t>
      </w:r>
      <w:r w:rsidR="003F18C1" w:rsidRPr="003F18C1">
        <w:t xml:space="preserve"> los principios de superposición de la computación cuántica, las operaciones de evolución diferencial y los comportamientos de caza de los lobos grises. </w:t>
      </w:r>
      <w:r w:rsidR="00FE1E22">
        <w:t xml:space="preserve">Con este algoritmo </w:t>
      </w:r>
      <w:r w:rsidR="00C83111">
        <w:t xml:space="preserve">se </w:t>
      </w:r>
      <w:r w:rsidR="00FE1E22">
        <w:t>espera</w:t>
      </w:r>
      <w:r w:rsidR="00C83111">
        <w:t xml:space="preserve"> </w:t>
      </w:r>
      <w:r w:rsidRPr="000B196B">
        <w:t xml:space="preserve">mejorar el rendimiento </w:t>
      </w:r>
      <w:r w:rsidR="00FE1E22">
        <w:t xml:space="preserve">en cuanto </w:t>
      </w:r>
      <w:r w:rsidR="0089196C">
        <w:t xml:space="preserve">a </w:t>
      </w:r>
      <w:r w:rsidR="0089196C" w:rsidRPr="000B196B">
        <w:t>diversidad</w:t>
      </w:r>
      <w:r w:rsidR="00C83111">
        <w:t xml:space="preserve"> y </w:t>
      </w:r>
      <w:r w:rsidRPr="000B196B">
        <w:t>convergencia</w:t>
      </w:r>
      <w:r w:rsidR="00FE1E22">
        <w:t>,</w:t>
      </w:r>
      <w:r w:rsidRPr="000B196B">
        <w:t xml:space="preserve"> y mejorar el rendimiento </w:t>
      </w:r>
      <w:r w:rsidR="0089196C">
        <w:t xml:space="preserve">con problemas que </w:t>
      </w:r>
      <w:r w:rsidR="0070302B">
        <w:t>se evalúan con</w:t>
      </w:r>
      <w:r w:rsidR="0089196C">
        <w:t xml:space="preserve"> </w:t>
      </w:r>
      <w:r w:rsidR="00FE1E22">
        <w:t xml:space="preserve">instancias de </w:t>
      </w:r>
      <w:r w:rsidRPr="000B196B">
        <w:t xml:space="preserve">alta </w:t>
      </w:r>
      <w:r w:rsidR="00FE1E22" w:rsidRPr="000B196B">
        <w:t>dimension</w:t>
      </w:r>
      <w:r w:rsidR="00FE1E22">
        <w:t>alidad</w:t>
      </w:r>
      <w:r w:rsidR="0089196C">
        <w:t xml:space="preserve">. </w:t>
      </w:r>
      <w:r w:rsidR="00FB22B2">
        <w:t xml:space="preserve">Este algoritmo </w:t>
      </w:r>
      <w:r w:rsidR="00FB22B2" w:rsidRPr="00FB22B2">
        <w:t>utiliza operaciones de mutación adaptativa de evolución diferencial, operaciones cruzadas de evolución diferencial y observación cuántica para generar nuevas soluciones como individuos de prueba</w:t>
      </w:r>
      <w:r w:rsidR="00FB22B2">
        <w:t xml:space="preserve">, utiliza </w:t>
      </w:r>
      <w:r w:rsidR="00FB22B2" w:rsidRPr="00FB22B2">
        <w:t xml:space="preserve">operaciones de selección </w:t>
      </w:r>
      <w:r w:rsidR="00FB22B2">
        <w:t xml:space="preserve">que cumplen la función de </w:t>
      </w:r>
      <w:r w:rsidR="00FB22B2" w:rsidRPr="00FB22B2">
        <w:t xml:space="preserve">determinar las mejores soluciones entre los individuos almacenados y los individuos de prueba creados por operaciones de mutación y cruce. </w:t>
      </w:r>
      <w:r w:rsidR="000B5644">
        <w:t>E</w:t>
      </w:r>
      <w:r w:rsidR="00FB22B2" w:rsidRPr="00FB22B2">
        <w:t>l optimizador de lobo gris adaptativo y la puerta de rotación cuántica se utilizan para preservar la diversidad de la población y acelerar la búsqueda de la solución óptima global</w:t>
      </w:r>
      <w:r w:rsidR="000B5644">
        <w:t xml:space="preserve"> e</w:t>
      </w:r>
      <w:r w:rsidR="000B5644" w:rsidRPr="00FB22B2">
        <w:t>n el caso de que los individuos de prueba sean peores que los individuos actuales</w:t>
      </w:r>
      <w:r w:rsidR="000B5644">
        <w:t>.</w:t>
      </w:r>
      <w:r w:rsidR="00FF3083">
        <w:t xml:space="preserve"> Con los </w:t>
      </w:r>
      <w:r w:rsidR="00FF3083" w:rsidRPr="00FF3083">
        <w:t>resultados experimentales</w:t>
      </w:r>
      <w:r w:rsidR="00FF3083">
        <w:t xml:space="preserve"> se logra observar l</w:t>
      </w:r>
      <w:r w:rsidR="00FF3083" w:rsidRPr="00FF3083">
        <w:t>as ventajas de la optimización colaborativa con operaciones de mutación adaptativa, cruce y puerta de rotación cuántica con el GWO adaptativo en la investigación del espacio de búsqueda</w:t>
      </w:r>
      <w:r w:rsidR="00FF3083">
        <w:t>.</w:t>
      </w:r>
    </w:p>
    <w:p w14:paraId="737D2B30" w14:textId="5ACB0072" w:rsidR="00CD690D" w:rsidRDefault="00CD690D" w:rsidP="00486A0B">
      <w:pPr>
        <w:pStyle w:val="Ttulo3"/>
        <w:spacing w:after="120"/>
        <w:ind w:left="284" w:hanging="284"/>
      </w:pPr>
      <w:bookmarkStart w:id="92" w:name="_Toc99159427"/>
      <w:r w:rsidRPr="00CD690D">
        <w:t>Selección de algoritmos y métricas de comparación</w:t>
      </w:r>
      <w:bookmarkEnd w:id="92"/>
    </w:p>
    <w:p w14:paraId="1B874E0E" w14:textId="5007FD4D" w:rsidR="006D79DA" w:rsidRDefault="005A0A11" w:rsidP="003B1040">
      <w:r>
        <w:t>Con la revisión del estado del arte se puede vislumbrar un amplio abanico de algoritmos que se han venido utilizando para dar solución al problema de la mochila</w:t>
      </w:r>
      <w:r w:rsidR="00040D95">
        <w:t>,</w:t>
      </w:r>
      <w:r w:rsidR="008B3648">
        <w:t xml:space="preserve"> donde una de las preocupaciones es tratar de encontrar un equilibrio entre exploración y explotación del espacio de búsqueda</w:t>
      </w:r>
      <w:r w:rsidR="00BD5526">
        <w:t xml:space="preserve"> y lograr reducir el tiempo de respuesta utilizado como m</w:t>
      </w:r>
      <w:r w:rsidR="00040D95">
        <w:t>étrica</w:t>
      </w:r>
      <w:r w:rsidR="00BD5526">
        <w:t xml:space="preserve"> de </w:t>
      </w:r>
      <w:r w:rsidR="00040D95">
        <w:t>comparación de eficiencia y eficacia</w:t>
      </w:r>
      <w:r w:rsidR="00BD5526">
        <w:t>. E</w:t>
      </w:r>
      <w:r w:rsidR="00347391">
        <w:t xml:space="preserve">ntre los algoritmos del estado </w:t>
      </w:r>
      <w:r w:rsidR="00D869D7">
        <w:t xml:space="preserve">del arte </w:t>
      </w:r>
      <w:r w:rsidR="00347391">
        <w:t xml:space="preserve">propuestos y </w:t>
      </w:r>
      <w:r w:rsidR="00D869D7">
        <w:t>la escogencia de los algoritmos que son objeto de evaluación</w:t>
      </w:r>
      <w:r w:rsidR="00347391">
        <w:t xml:space="preserve"> </w:t>
      </w:r>
      <w:r w:rsidR="00D869D7">
        <w:t>de los mismos</w:t>
      </w:r>
      <w:r w:rsidR="00045B4A">
        <w:t>,</w:t>
      </w:r>
      <w:r w:rsidR="00D869D7">
        <w:t xml:space="preserve"> </w:t>
      </w:r>
      <w:r w:rsidR="00347391">
        <w:t>se logra apreciar un</w:t>
      </w:r>
      <w:r w:rsidR="00C74D1D">
        <w:t xml:space="preserve"> uso recurrente de</w:t>
      </w:r>
      <w:r w:rsidR="00347391">
        <w:t xml:space="preserve"> algoritmos </w:t>
      </w:r>
      <w:r w:rsidR="00045B4A">
        <w:t xml:space="preserve">que funcionan bajo metaheurísticas </w:t>
      </w:r>
      <w:r w:rsidR="00347391">
        <w:t>poblacionales</w:t>
      </w:r>
      <w:r w:rsidR="00045B4A">
        <w:t xml:space="preserve"> </w:t>
      </w:r>
      <w:r w:rsidR="00F268E8">
        <w:t>y</w:t>
      </w:r>
      <w:r w:rsidR="00D02FBF">
        <w:t xml:space="preserve"> se plantea la necesidad de realizar estudios comparativos con instancias de prueba que tengan diversidad</w:t>
      </w:r>
      <w:r w:rsidR="00A12805">
        <w:t xml:space="preserve"> en cuanto a </w:t>
      </w:r>
      <w:r w:rsidR="00D02FBF">
        <w:t>la correlación de elementos</w:t>
      </w:r>
      <w:r w:rsidR="00A12805">
        <w:t>,</w:t>
      </w:r>
      <w:r w:rsidR="008B3648">
        <w:t xml:space="preserve"> dimensionalidad y</w:t>
      </w:r>
      <w:r w:rsidR="00A12805">
        <w:t xml:space="preserve"> tamaños de muestra</w:t>
      </w:r>
      <w:r w:rsidR="00F268E8">
        <w:t>. Esto nos da un camino de estudio y algunos criterios para la escogencia de los algoritmos que serán objeto de comparación en el presente trabajo.</w:t>
      </w:r>
      <w:r w:rsidR="00937FA8">
        <w:tab/>
      </w:r>
    </w:p>
    <w:p w14:paraId="30CA2556" w14:textId="6C737185" w:rsidR="006D79DA" w:rsidRPr="0087466E" w:rsidRDefault="006D79DA" w:rsidP="003B1040">
      <w:pPr>
        <w:pStyle w:val="Titulo"/>
        <w:numPr>
          <w:ilvl w:val="0"/>
          <w:numId w:val="0"/>
        </w:numPr>
        <w:rPr>
          <w:rFonts w:ascii="Arial,DejaVu Sans" w:eastAsia="Arial,DejaVu Sans" w:hAnsi="Arial,DejaVu Sans" w:cs="Arial,DejaVu Sans"/>
        </w:rPr>
      </w:pPr>
      <w:bookmarkStart w:id="93" w:name="_Toc99159428"/>
      <w:commentRangeStart w:id="94"/>
      <w:r w:rsidRPr="0087466E">
        <w:rPr>
          <w:rFonts w:eastAsia="Arial"/>
        </w:rPr>
        <w:lastRenderedPageBreak/>
        <w:t xml:space="preserve">CAPÍTULO </w:t>
      </w:r>
      <w:commentRangeEnd w:id="94"/>
      <w:r w:rsidR="00F15B1E">
        <w:rPr>
          <w:rStyle w:val="Refdecomentario"/>
          <w:rFonts w:ascii="Arial" w:eastAsia="Calibri" w:hAnsi="Arial"/>
          <w:b/>
          <w:smallCaps w:val="0"/>
        </w:rPr>
        <w:commentReference w:id="94"/>
      </w:r>
      <w:r>
        <w:rPr>
          <w:rFonts w:eastAsia="Arial"/>
        </w:rPr>
        <w:t>3</w:t>
      </w:r>
      <w:bookmarkEnd w:id="93"/>
    </w:p>
    <w:p w14:paraId="3565F394" w14:textId="0576C81B" w:rsidR="00944576" w:rsidRPr="00944576" w:rsidRDefault="00C25A05" w:rsidP="00944576">
      <w:pPr>
        <w:pStyle w:val="Ttulo1"/>
      </w:pPr>
      <w:bookmarkStart w:id="95" w:name="_Toc99159429"/>
      <w:r>
        <w:t>MARCO DE TRABAJO PARA REALIZAR</w:t>
      </w:r>
      <w:r w:rsidR="00A11FF4">
        <w:t xml:space="preserve"> LA</w:t>
      </w:r>
      <w:r>
        <w:t xml:space="preserve"> EVALUACION Y COMPARACION</w:t>
      </w:r>
      <w:r w:rsidR="00862A00">
        <w:t xml:space="preserve"> DE LOS ALGORITMOS SELECCIONADOS</w:t>
      </w:r>
      <w:bookmarkEnd w:id="95"/>
    </w:p>
    <w:p w14:paraId="32ACDDB9" w14:textId="29E02710" w:rsidR="00EA2BB9" w:rsidRPr="00841E32" w:rsidRDefault="00F8028A" w:rsidP="00486A0B">
      <w:pPr>
        <w:pStyle w:val="Ttulo2"/>
        <w:spacing w:before="240"/>
      </w:pPr>
      <w:bookmarkStart w:id="96" w:name="_Toc99159430"/>
      <w:r>
        <w:t xml:space="preserve">DESCRIPCION DEL </w:t>
      </w:r>
      <w:r w:rsidR="003F1E81">
        <w:t>MARCO DE TRABAJO</w:t>
      </w:r>
      <w:bookmarkEnd w:id="96"/>
    </w:p>
    <w:p w14:paraId="3B11FB9C" w14:textId="2591EB5B" w:rsidR="007D16A6" w:rsidRDefault="00EB1882" w:rsidP="00622E5B">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En la actualidad el manejo </w:t>
      </w:r>
      <w:r w:rsidR="00A06305">
        <w:rPr>
          <w:rFonts w:ascii="Arial" w:hAnsi="Arial" w:cs="Arial"/>
          <w:color w:val="000000"/>
          <w:sz w:val="22"/>
          <w:szCs w:val="22"/>
        </w:rPr>
        <w:t xml:space="preserve">que se da </w:t>
      </w:r>
      <w:r w:rsidR="006D3016">
        <w:rPr>
          <w:rFonts w:ascii="Arial" w:hAnsi="Arial" w:cs="Arial"/>
          <w:color w:val="000000"/>
          <w:sz w:val="22"/>
          <w:szCs w:val="22"/>
        </w:rPr>
        <w:t>en el ámbito del</w:t>
      </w:r>
      <w:r w:rsidR="00A06305">
        <w:rPr>
          <w:rFonts w:ascii="Arial" w:hAnsi="Arial" w:cs="Arial"/>
          <w:color w:val="000000"/>
          <w:sz w:val="22"/>
          <w:szCs w:val="22"/>
        </w:rPr>
        <w:t xml:space="preserve"> </w:t>
      </w:r>
      <w:r>
        <w:rPr>
          <w:rFonts w:ascii="Arial" w:hAnsi="Arial" w:cs="Arial"/>
          <w:color w:val="000000"/>
          <w:sz w:val="22"/>
          <w:szCs w:val="22"/>
        </w:rPr>
        <w:t xml:space="preserve">desarrollo de soluciones cuánticas </w:t>
      </w:r>
      <w:r w:rsidR="00A06305">
        <w:rPr>
          <w:rFonts w:ascii="Arial" w:hAnsi="Arial" w:cs="Arial"/>
          <w:color w:val="000000"/>
          <w:sz w:val="22"/>
          <w:szCs w:val="22"/>
        </w:rPr>
        <w:t>en</w:t>
      </w:r>
      <w:r>
        <w:rPr>
          <w:rFonts w:ascii="Arial" w:hAnsi="Arial" w:cs="Arial"/>
          <w:color w:val="000000"/>
          <w:sz w:val="22"/>
          <w:szCs w:val="22"/>
        </w:rPr>
        <w:t xml:space="preserve"> problemas de optimización se enfoca </w:t>
      </w:r>
      <w:r w:rsidR="006E20C8">
        <w:rPr>
          <w:rFonts w:ascii="Arial" w:hAnsi="Arial" w:cs="Arial"/>
          <w:color w:val="000000"/>
          <w:sz w:val="22"/>
          <w:szCs w:val="22"/>
        </w:rPr>
        <w:t>en</w:t>
      </w:r>
      <w:r>
        <w:rPr>
          <w:rFonts w:ascii="Arial" w:hAnsi="Arial" w:cs="Arial"/>
          <w:color w:val="000000"/>
          <w:sz w:val="22"/>
          <w:szCs w:val="22"/>
        </w:rPr>
        <w:t xml:space="preserve"> modelos de circuitos cuánticos</w:t>
      </w:r>
      <w:r w:rsidR="006D3016">
        <w:rPr>
          <w:rFonts w:ascii="Arial" w:hAnsi="Arial" w:cs="Arial"/>
          <w:color w:val="000000"/>
          <w:sz w:val="22"/>
          <w:szCs w:val="22"/>
        </w:rPr>
        <w:t xml:space="preserve"> que </w:t>
      </w:r>
      <w:r>
        <w:rPr>
          <w:rFonts w:ascii="Arial" w:hAnsi="Arial" w:cs="Arial"/>
          <w:color w:val="000000"/>
          <w:sz w:val="22"/>
          <w:szCs w:val="22"/>
        </w:rPr>
        <w:t xml:space="preserve">trabajan con programación a bajo nivel, esto quiere decir con compuertas </w:t>
      </w:r>
      <w:r w:rsidR="006E20C8">
        <w:rPr>
          <w:rFonts w:ascii="Arial" w:hAnsi="Arial" w:cs="Arial"/>
          <w:color w:val="000000"/>
          <w:sz w:val="22"/>
          <w:szCs w:val="22"/>
        </w:rPr>
        <w:t xml:space="preserve">cuánticas que </w:t>
      </w:r>
      <w:r w:rsidR="0045016E">
        <w:rPr>
          <w:rFonts w:ascii="Arial" w:hAnsi="Arial" w:cs="Arial"/>
          <w:color w:val="000000"/>
          <w:sz w:val="22"/>
          <w:szCs w:val="22"/>
        </w:rPr>
        <w:t xml:space="preserve">alteran el estado de un qubit el cual funciona sobre una </w:t>
      </w:r>
      <w:r w:rsidR="00240296">
        <w:rPr>
          <w:rFonts w:ascii="Arial" w:hAnsi="Arial" w:cs="Arial"/>
          <w:color w:val="000000"/>
          <w:sz w:val="22"/>
          <w:szCs w:val="22"/>
        </w:rPr>
        <w:t>máquina</w:t>
      </w:r>
      <w:r w:rsidR="0045016E">
        <w:rPr>
          <w:rFonts w:ascii="Arial" w:hAnsi="Arial" w:cs="Arial"/>
          <w:color w:val="000000"/>
          <w:sz w:val="22"/>
          <w:szCs w:val="22"/>
        </w:rPr>
        <w:t xml:space="preserve"> que trabaja bajo las leyes de la mecánica cuántica</w:t>
      </w:r>
      <w:r w:rsidR="001D26DA">
        <w:rPr>
          <w:rFonts w:ascii="Arial" w:hAnsi="Arial" w:cs="Arial"/>
          <w:color w:val="000000"/>
          <w:sz w:val="22"/>
          <w:szCs w:val="22"/>
        </w:rPr>
        <w:t>,</w:t>
      </w:r>
      <w:r w:rsidR="0045016E">
        <w:rPr>
          <w:rFonts w:ascii="Arial" w:hAnsi="Arial" w:cs="Arial"/>
          <w:color w:val="000000"/>
          <w:sz w:val="22"/>
          <w:szCs w:val="22"/>
        </w:rPr>
        <w:t xml:space="preserve"> </w:t>
      </w:r>
      <w:r w:rsidR="006D3016">
        <w:rPr>
          <w:rFonts w:ascii="Arial" w:hAnsi="Arial" w:cs="Arial"/>
          <w:color w:val="000000"/>
          <w:sz w:val="22"/>
          <w:szCs w:val="22"/>
        </w:rPr>
        <w:t xml:space="preserve">esta </w:t>
      </w:r>
      <w:r w:rsidR="00841E32">
        <w:rPr>
          <w:rFonts w:ascii="Arial" w:hAnsi="Arial" w:cs="Arial"/>
          <w:color w:val="000000"/>
          <w:sz w:val="22"/>
          <w:szCs w:val="22"/>
        </w:rPr>
        <w:t>tecnología</w:t>
      </w:r>
      <w:r w:rsidR="0045016E">
        <w:rPr>
          <w:rFonts w:ascii="Arial" w:hAnsi="Arial" w:cs="Arial"/>
          <w:color w:val="000000"/>
          <w:sz w:val="22"/>
          <w:szCs w:val="22"/>
        </w:rPr>
        <w:t xml:space="preserve"> permite </w:t>
      </w:r>
      <w:r w:rsidR="001D26DA">
        <w:rPr>
          <w:rFonts w:ascii="Arial" w:hAnsi="Arial" w:cs="Arial"/>
          <w:color w:val="000000"/>
          <w:sz w:val="22"/>
          <w:szCs w:val="22"/>
        </w:rPr>
        <w:t>realizar cálculos en paralelo a través del principio de superposición de estados.</w:t>
      </w:r>
    </w:p>
    <w:p w14:paraId="43EC7CF7" w14:textId="679642C0" w:rsidR="00136713" w:rsidRDefault="001D26DA" w:rsidP="00622E5B">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Debido a que </w:t>
      </w:r>
      <w:r w:rsidR="007D16A6">
        <w:rPr>
          <w:rFonts w:ascii="Arial" w:hAnsi="Arial" w:cs="Arial"/>
          <w:color w:val="000000"/>
          <w:sz w:val="22"/>
          <w:szCs w:val="22"/>
        </w:rPr>
        <w:t xml:space="preserve">esta tecnología </w:t>
      </w:r>
      <w:r w:rsidR="00E7565F">
        <w:rPr>
          <w:rFonts w:ascii="Arial" w:hAnsi="Arial" w:cs="Arial"/>
          <w:color w:val="000000"/>
          <w:sz w:val="22"/>
          <w:szCs w:val="22"/>
        </w:rPr>
        <w:t>aún</w:t>
      </w:r>
      <w:r w:rsidR="007D16A6">
        <w:rPr>
          <w:rFonts w:ascii="Arial" w:hAnsi="Arial" w:cs="Arial"/>
          <w:color w:val="000000"/>
          <w:sz w:val="22"/>
          <w:szCs w:val="22"/>
        </w:rPr>
        <w:t xml:space="preserve"> </w:t>
      </w:r>
      <w:r w:rsidR="00E7565F">
        <w:rPr>
          <w:rFonts w:ascii="Arial" w:hAnsi="Arial" w:cs="Arial"/>
          <w:color w:val="000000"/>
          <w:sz w:val="22"/>
          <w:szCs w:val="22"/>
        </w:rPr>
        <w:t>está</w:t>
      </w:r>
      <w:r w:rsidR="007D16A6">
        <w:rPr>
          <w:rFonts w:ascii="Arial" w:hAnsi="Arial" w:cs="Arial"/>
          <w:color w:val="000000"/>
          <w:sz w:val="22"/>
          <w:szCs w:val="22"/>
        </w:rPr>
        <w:t xml:space="preserve"> en una fase temprana de desarrollo, aun no se </w:t>
      </w:r>
      <w:r w:rsidR="00E7565F">
        <w:rPr>
          <w:rFonts w:ascii="Arial" w:hAnsi="Arial" w:cs="Arial"/>
          <w:color w:val="000000"/>
          <w:sz w:val="22"/>
          <w:szCs w:val="22"/>
        </w:rPr>
        <w:t>tienen</w:t>
      </w:r>
      <w:r w:rsidR="007D16A6">
        <w:rPr>
          <w:rFonts w:ascii="Arial" w:hAnsi="Arial" w:cs="Arial"/>
          <w:color w:val="000000"/>
          <w:sz w:val="22"/>
          <w:szCs w:val="22"/>
        </w:rPr>
        <w:t xml:space="preserve"> </w:t>
      </w:r>
      <w:r w:rsidR="00EB1882">
        <w:rPr>
          <w:rFonts w:ascii="Arial" w:hAnsi="Arial" w:cs="Arial"/>
          <w:color w:val="000000"/>
          <w:sz w:val="22"/>
          <w:szCs w:val="22"/>
        </w:rPr>
        <w:t>lenguajes de programación específicos y se presentan algunos problemas de escalabilidad</w:t>
      </w:r>
      <w:r w:rsidR="007D16A6">
        <w:rPr>
          <w:rFonts w:ascii="Arial" w:hAnsi="Arial" w:cs="Arial"/>
          <w:color w:val="000000"/>
          <w:sz w:val="22"/>
          <w:szCs w:val="22"/>
        </w:rPr>
        <w:t xml:space="preserve"> ya que con el </w:t>
      </w:r>
      <w:r w:rsidR="00EB1882">
        <w:rPr>
          <w:rFonts w:ascii="Arial" w:hAnsi="Arial" w:cs="Arial"/>
          <w:color w:val="000000"/>
          <w:sz w:val="22"/>
          <w:szCs w:val="22"/>
        </w:rPr>
        <w:t xml:space="preserve">incremento </w:t>
      </w:r>
      <w:r w:rsidR="007D16A6">
        <w:rPr>
          <w:rFonts w:ascii="Arial" w:hAnsi="Arial" w:cs="Arial"/>
          <w:color w:val="000000"/>
          <w:sz w:val="22"/>
          <w:szCs w:val="22"/>
        </w:rPr>
        <w:t xml:space="preserve">del espacio de búsqueda de un algoritmo aumenta la cantidad de qubits requeridos </w:t>
      </w:r>
      <w:r w:rsidR="00EB1882">
        <w:rPr>
          <w:rFonts w:ascii="Arial" w:hAnsi="Arial" w:cs="Arial"/>
          <w:color w:val="000000"/>
          <w:sz w:val="22"/>
          <w:szCs w:val="22"/>
        </w:rPr>
        <w:t>para realizar operaciones de cálculos complejos</w:t>
      </w:r>
      <w:r w:rsidR="00E7565F">
        <w:rPr>
          <w:rFonts w:ascii="Arial" w:hAnsi="Arial" w:cs="Arial"/>
          <w:color w:val="000000"/>
          <w:sz w:val="22"/>
          <w:szCs w:val="22"/>
        </w:rPr>
        <w:t>. D</w:t>
      </w:r>
      <w:r w:rsidR="007D16A6">
        <w:rPr>
          <w:rFonts w:ascii="Arial" w:hAnsi="Arial" w:cs="Arial"/>
          <w:color w:val="000000"/>
          <w:sz w:val="22"/>
          <w:szCs w:val="22"/>
        </w:rPr>
        <w:t xml:space="preserve">ebido a esto </w:t>
      </w:r>
      <w:r w:rsidR="00136713">
        <w:rPr>
          <w:rFonts w:ascii="Arial" w:hAnsi="Arial" w:cs="Arial"/>
          <w:color w:val="000000"/>
          <w:sz w:val="22"/>
          <w:szCs w:val="22"/>
        </w:rPr>
        <w:t>y mientras se realizan avances significativos en materia de Hardware y Software</w:t>
      </w:r>
      <w:r w:rsidR="00A36643">
        <w:rPr>
          <w:rFonts w:ascii="Arial" w:hAnsi="Arial" w:cs="Arial"/>
          <w:color w:val="000000"/>
          <w:sz w:val="22"/>
          <w:szCs w:val="22"/>
        </w:rPr>
        <w:t>,</w:t>
      </w:r>
      <w:r w:rsidR="00136713">
        <w:rPr>
          <w:rFonts w:ascii="Arial" w:hAnsi="Arial" w:cs="Arial"/>
          <w:color w:val="000000"/>
          <w:sz w:val="22"/>
          <w:szCs w:val="22"/>
        </w:rPr>
        <w:t xml:space="preserve"> </w:t>
      </w:r>
      <w:r w:rsidR="00EB1882">
        <w:rPr>
          <w:rFonts w:ascii="Arial" w:hAnsi="Arial" w:cs="Arial"/>
          <w:color w:val="000000"/>
          <w:sz w:val="22"/>
          <w:szCs w:val="22"/>
        </w:rPr>
        <w:t>se plantea el uso de emuladores de computación cuántica</w:t>
      </w:r>
      <w:r w:rsidR="00136713">
        <w:rPr>
          <w:rFonts w:ascii="Arial" w:hAnsi="Arial" w:cs="Arial"/>
          <w:color w:val="000000"/>
          <w:sz w:val="22"/>
          <w:szCs w:val="22"/>
        </w:rPr>
        <w:t xml:space="preserve"> que utilizan la lógica de la mecánica cuántica </w:t>
      </w:r>
      <w:r w:rsidR="00E7565F">
        <w:rPr>
          <w:rFonts w:ascii="Arial" w:hAnsi="Arial" w:cs="Arial"/>
          <w:color w:val="000000"/>
          <w:sz w:val="22"/>
          <w:szCs w:val="22"/>
        </w:rPr>
        <w:t xml:space="preserve">para desarrollar </w:t>
      </w:r>
      <w:r w:rsidR="005C3A26">
        <w:rPr>
          <w:rFonts w:ascii="Arial" w:hAnsi="Arial" w:cs="Arial"/>
          <w:color w:val="000000"/>
          <w:sz w:val="22"/>
          <w:szCs w:val="22"/>
        </w:rPr>
        <w:t xml:space="preserve">heurísticas que permitan dar </w:t>
      </w:r>
      <w:r w:rsidR="00496101">
        <w:rPr>
          <w:rFonts w:ascii="Arial" w:hAnsi="Arial" w:cs="Arial"/>
          <w:color w:val="000000"/>
          <w:sz w:val="22"/>
          <w:szCs w:val="22"/>
        </w:rPr>
        <w:t>soluciones</w:t>
      </w:r>
      <w:r w:rsidR="005C3A26">
        <w:rPr>
          <w:rFonts w:ascii="Arial" w:hAnsi="Arial" w:cs="Arial"/>
          <w:color w:val="000000"/>
          <w:sz w:val="22"/>
          <w:szCs w:val="22"/>
        </w:rPr>
        <w:t xml:space="preserve"> complejas </w:t>
      </w:r>
      <w:r w:rsidR="00496101">
        <w:rPr>
          <w:rFonts w:ascii="Arial" w:hAnsi="Arial" w:cs="Arial"/>
          <w:color w:val="000000"/>
          <w:sz w:val="22"/>
          <w:szCs w:val="22"/>
        </w:rPr>
        <w:t xml:space="preserve">y eficientes sobre una infraestructura de </w:t>
      </w:r>
      <w:r w:rsidR="005C3A26">
        <w:rPr>
          <w:rFonts w:ascii="Arial" w:hAnsi="Arial" w:cs="Arial"/>
          <w:color w:val="000000"/>
          <w:sz w:val="22"/>
          <w:szCs w:val="22"/>
        </w:rPr>
        <w:t xml:space="preserve">computación </w:t>
      </w:r>
      <w:r w:rsidR="00496101">
        <w:rPr>
          <w:rFonts w:ascii="Arial" w:hAnsi="Arial" w:cs="Arial"/>
          <w:color w:val="000000"/>
          <w:sz w:val="22"/>
          <w:szCs w:val="22"/>
        </w:rPr>
        <w:t>clásica</w:t>
      </w:r>
      <w:r w:rsidR="005C3A26">
        <w:rPr>
          <w:rFonts w:ascii="Arial" w:hAnsi="Arial" w:cs="Arial"/>
          <w:color w:val="000000"/>
          <w:sz w:val="22"/>
          <w:szCs w:val="22"/>
        </w:rPr>
        <w:t>.</w:t>
      </w:r>
    </w:p>
    <w:p w14:paraId="45DB4048" w14:textId="77777777" w:rsidR="0089049A" w:rsidRDefault="00496101" w:rsidP="00622E5B">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Con el auge </w:t>
      </w:r>
      <w:r w:rsidRPr="00CA16AF">
        <w:rPr>
          <w:rFonts w:ascii="Arial" w:hAnsi="Arial" w:cs="Arial"/>
          <w:color w:val="000000"/>
          <w:sz w:val="22"/>
          <w:szCs w:val="22"/>
        </w:rPr>
        <w:t>de las investigaciones en el campo de computación cuántica</w:t>
      </w:r>
      <w:r w:rsidR="00F16B2A" w:rsidRPr="00CA16AF">
        <w:rPr>
          <w:rFonts w:ascii="Arial" w:hAnsi="Arial" w:cs="Arial"/>
          <w:color w:val="000000"/>
          <w:sz w:val="22"/>
          <w:szCs w:val="22"/>
        </w:rPr>
        <w:t xml:space="preserve"> y </w:t>
      </w:r>
      <w:r w:rsidR="00CA16AF" w:rsidRPr="00CA16AF">
        <w:rPr>
          <w:rFonts w:ascii="Arial" w:hAnsi="Arial" w:cs="Arial"/>
          <w:color w:val="000000"/>
          <w:sz w:val="22"/>
          <w:szCs w:val="22"/>
        </w:rPr>
        <w:t xml:space="preserve">su superioridad </w:t>
      </w:r>
      <w:r w:rsidR="00CA16AF" w:rsidRPr="00CA16AF">
        <w:rPr>
          <w:rFonts w:ascii="Arial" w:hAnsi="Arial" w:cs="Arial"/>
          <w:sz w:val="22"/>
          <w:szCs w:val="22"/>
        </w:rPr>
        <w:t>frente a la computación clásica de Turing para un puñado de problemas específicos</w:t>
      </w:r>
      <w:r w:rsidR="0089049A">
        <w:rPr>
          <w:rFonts w:ascii="Arial" w:hAnsi="Arial" w:cs="Arial"/>
          <w:sz w:val="22"/>
          <w:szCs w:val="22"/>
        </w:rPr>
        <w:t>,</w:t>
      </w:r>
      <w:r w:rsidR="003A755C" w:rsidRPr="00CA16AF">
        <w:rPr>
          <w:rFonts w:ascii="Arial" w:hAnsi="Arial" w:cs="Arial"/>
          <w:color w:val="000000"/>
          <w:sz w:val="22"/>
          <w:szCs w:val="22"/>
        </w:rPr>
        <w:t xml:space="preserve"> </w:t>
      </w:r>
      <w:r w:rsidRPr="00CA16AF">
        <w:rPr>
          <w:rFonts w:ascii="Arial" w:hAnsi="Arial" w:cs="Arial"/>
          <w:color w:val="000000"/>
          <w:sz w:val="22"/>
          <w:szCs w:val="22"/>
        </w:rPr>
        <w:t>varias empresas como Google</w:t>
      </w:r>
      <w:r w:rsidR="0089049A">
        <w:rPr>
          <w:rFonts w:ascii="Arial" w:hAnsi="Arial" w:cs="Arial"/>
          <w:color w:val="000000"/>
          <w:sz w:val="22"/>
          <w:szCs w:val="22"/>
        </w:rPr>
        <w:t>,</w:t>
      </w:r>
      <w:r w:rsidRPr="00CA16AF">
        <w:rPr>
          <w:rFonts w:ascii="Arial" w:hAnsi="Arial" w:cs="Arial"/>
          <w:color w:val="000000"/>
          <w:sz w:val="22"/>
          <w:szCs w:val="22"/>
        </w:rPr>
        <w:t xml:space="preserve"> Microsof</w:t>
      </w:r>
      <w:r w:rsidR="00F16B2A" w:rsidRPr="00CA16AF">
        <w:rPr>
          <w:rFonts w:ascii="Arial" w:hAnsi="Arial" w:cs="Arial"/>
          <w:color w:val="000000"/>
          <w:sz w:val="22"/>
          <w:szCs w:val="22"/>
        </w:rPr>
        <w:t>t</w:t>
      </w:r>
      <w:r w:rsidR="0089049A">
        <w:rPr>
          <w:rFonts w:ascii="Arial" w:hAnsi="Arial" w:cs="Arial"/>
          <w:color w:val="000000"/>
          <w:sz w:val="22"/>
          <w:szCs w:val="22"/>
        </w:rPr>
        <w:t xml:space="preserve"> e IBM</w:t>
      </w:r>
      <w:r w:rsidR="00F16B2A" w:rsidRPr="00CA16AF">
        <w:rPr>
          <w:rFonts w:ascii="Arial" w:hAnsi="Arial" w:cs="Arial"/>
          <w:color w:val="000000"/>
          <w:sz w:val="22"/>
          <w:szCs w:val="22"/>
        </w:rPr>
        <w:t xml:space="preserve"> se han involucrado</w:t>
      </w:r>
      <w:r w:rsidR="00F16B2A">
        <w:rPr>
          <w:rFonts w:ascii="Arial" w:hAnsi="Arial" w:cs="Arial"/>
          <w:color w:val="000000"/>
          <w:sz w:val="22"/>
          <w:szCs w:val="22"/>
        </w:rPr>
        <w:t xml:space="preserve"> en esta</w:t>
      </w:r>
      <w:r w:rsidR="0089049A">
        <w:rPr>
          <w:rFonts w:ascii="Arial" w:hAnsi="Arial" w:cs="Arial"/>
          <w:color w:val="000000"/>
          <w:sz w:val="22"/>
          <w:szCs w:val="22"/>
        </w:rPr>
        <w:t xml:space="preserve"> área de investigación. </w:t>
      </w:r>
    </w:p>
    <w:p w14:paraId="633090C0" w14:textId="6E6E15AB" w:rsidR="00EB1882" w:rsidRDefault="00EB1882" w:rsidP="00622E5B">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Teniendo en cuenta </w:t>
      </w:r>
      <w:r w:rsidR="00CB1424">
        <w:rPr>
          <w:rFonts w:ascii="Arial" w:hAnsi="Arial" w:cs="Arial"/>
          <w:color w:val="000000"/>
          <w:sz w:val="22"/>
          <w:szCs w:val="22"/>
        </w:rPr>
        <w:t xml:space="preserve">que el modelo de circuitos </w:t>
      </w:r>
      <w:r w:rsidR="006C0EBA">
        <w:rPr>
          <w:rFonts w:ascii="Arial" w:hAnsi="Arial" w:cs="Arial"/>
          <w:color w:val="000000"/>
          <w:sz w:val="22"/>
          <w:szCs w:val="22"/>
        </w:rPr>
        <w:t xml:space="preserve">de compuertas cuánticas </w:t>
      </w:r>
      <w:r w:rsidR="00CB1424">
        <w:rPr>
          <w:rFonts w:ascii="Arial" w:hAnsi="Arial" w:cs="Arial"/>
          <w:color w:val="000000"/>
          <w:sz w:val="22"/>
          <w:szCs w:val="22"/>
        </w:rPr>
        <w:t xml:space="preserve">definido para computación cuántica </w:t>
      </w:r>
      <w:r w:rsidR="00A06305">
        <w:rPr>
          <w:rFonts w:ascii="Arial" w:hAnsi="Arial" w:cs="Arial"/>
          <w:color w:val="000000"/>
          <w:sz w:val="22"/>
          <w:szCs w:val="22"/>
        </w:rPr>
        <w:t>aún</w:t>
      </w:r>
      <w:r w:rsidR="00CB1424">
        <w:rPr>
          <w:rFonts w:ascii="Arial" w:hAnsi="Arial" w:cs="Arial"/>
          <w:color w:val="000000"/>
          <w:sz w:val="22"/>
          <w:szCs w:val="22"/>
        </w:rPr>
        <w:t xml:space="preserve"> no </w:t>
      </w:r>
      <w:r w:rsidR="00A06305">
        <w:rPr>
          <w:rFonts w:ascii="Arial" w:hAnsi="Arial" w:cs="Arial"/>
          <w:color w:val="000000"/>
          <w:sz w:val="22"/>
          <w:szCs w:val="22"/>
        </w:rPr>
        <w:t>está</w:t>
      </w:r>
      <w:r w:rsidR="00CB1424">
        <w:rPr>
          <w:rFonts w:ascii="Arial" w:hAnsi="Arial" w:cs="Arial"/>
          <w:color w:val="000000"/>
          <w:sz w:val="22"/>
          <w:szCs w:val="22"/>
        </w:rPr>
        <w:t xml:space="preserve"> en la capacidad de dar solución a algoritmos </w:t>
      </w:r>
      <w:r w:rsidR="00841E32">
        <w:rPr>
          <w:rFonts w:ascii="Arial" w:hAnsi="Arial" w:cs="Arial"/>
          <w:color w:val="000000"/>
          <w:sz w:val="22"/>
          <w:szCs w:val="22"/>
        </w:rPr>
        <w:t>complejos y</w:t>
      </w:r>
      <w:r w:rsidR="0089049A">
        <w:rPr>
          <w:rFonts w:ascii="Arial" w:hAnsi="Arial" w:cs="Arial"/>
          <w:color w:val="000000"/>
          <w:sz w:val="22"/>
          <w:szCs w:val="22"/>
        </w:rPr>
        <w:t xml:space="preserve"> que e</w:t>
      </w:r>
      <w:r>
        <w:rPr>
          <w:rFonts w:ascii="Arial" w:hAnsi="Arial" w:cs="Arial"/>
          <w:color w:val="000000"/>
          <w:sz w:val="22"/>
          <w:szCs w:val="22"/>
        </w:rPr>
        <w:t>n el presente trabajo se desea utilizar algoritmos de computación cuántica que tuvieran la capacidad de resolver problemas de optimización, se</w:t>
      </w:r>
      <w:r w:rsidR="0089049A">
        <w:rPr>
          <w:rFonts w:ascii="Arial" w:hAnsi="Arial" w:cs="Arial"/>
          <w:color w:val="000000"/>
          <w:sz w:val="22"/>
          <w:szCs w:val="22"/>
        </w:rPr>
        <w:t xml:space="preserve"> </w:t>
      </w:r>
      <w:r w:rsidR="00115A7D">
        <w:rPr>
          <w:rFonts w:ascii="Arial" w:hAnsi="Arial" w:cs="Arial"/>
          <w:color w:val="000000"/>
          <w:sz w:val="22"/>
          <w:szCs w:val="22"/>
        </w:rPr>
        <w:t xml:space="preserve">decide </w:t>
      </w:r>
      <w:r w:rsidR="0089049A">
        <w:rPr>
          <w:rFonts w:ascii="Arial" w:hAnsi="Arial" w:cs="Arial"/>
          <w:color w:val="000000"/>
          <w:sz w:val="22"/>
          <w:szCs w:val="22"/>
        </w:rPr>
        <w:t xml:space="preserve">escoger </w:t>
      </w:r>
      <w:r w:rsidR="00C51E3B">
        <w:rPr>
          <w:rFonts w:ascii="Arial" w:hAnsi="Arial" w:cs="Arial"/>
          <w:color w:val="000000"/>
          <w:sz w:val="22"/>
          <w:szCs w:val="22"/>
        </w:rPr>
        <w:t xml:space="preserve">una librería desarrollada por el equipo de IBM para el estudio de soluciones cuánticas denominada </w:t>
      </w:r>
      <w:r>
        <w:rPr>
          <w:rFonts w:ascii="Arial" w:hAnsi="Arial" w:cs="Arial"/>
          <w:color w:val="000000"/>
          <w:sz w:val="22"/>
          <w:szCs w:val="22"/>
        </w:rPr>
        <w:t>Qiskit</w:t>
      </w:r>
      <w:r w:rsidR="00B21144">
        <w:rPr>
          <w:rFonts w:ascii="Arial" w:hAnsi="Arial" w:cs="Arial"/>
          <w:color w:val="000000"/>
          <w:sz w:val="22"/>
          <w:szCs w:val="22"/>
        </w:rPr>
        <w:t>.</w:t>
      </w:r>
      <w:r w:rsidR="00A36643">
        <w:rPr>
          <w:rFonts w:ascii="Arial" w:hAnsi="Arial" w:cs="Arial"/>
          <w:color w:val="000000"/>
          <w:sz w:val="22"/>
          <w:szCs w:val="22"/>
        </w:rPr>
        <w:t xml:space="preserve"> </w:t>
      </w:r>
      <w:r w:rsidR="00B21144">
        <w:rPr>
          <w:rFonts w:ascii="Arial" w:hAnsi="Arial" w:cs="Arial"/>
          <w:color w:val="000000"/>
          <w:sz w:val="22"/>
          <w:szCs w:val="22"/>
        </w:rPr>
        <w:t>E</w:t>
      </w:r>
      <w:r w:rsidR="00A36643">
        <w:rPr>
          <w:rFonts w:ascii="Arial" w:hAnsi="Arial" w:cs="Arial"/>
          <w:color w:val="000000"/>
          <w:sz w:val="22"/>
          <w:szCs w:val="22"/>
        </w:rPr>
        <w:t>sta librería contiene un conjunto de herramientas y algoritmos desarrollados en base a la experimentación</w:t>
      </w:r>
      <w:r w:rsidR="00B21144">
        <w:rPr>
          <w:rFonts w:ascii="Arial" w:hAnsi="Arial" w:cs="Arial"/>
          <w:color w:val="000000"/>
          <w:sz w:val="22"/>
          <w:szCs w:val="22"/>
        </w:rPr>
        <w:t xml:space="preserve"> que </w:t>
      </w:r>
      <w:r w:rsidR="00772065">
        <w:rPr>
          <w:rFonts w:ascii="Arial" w:hAnsi="Arial" w:cs="Arial"/>
          <w:color w:val="000000"/>
          <w:sz w:val="22"/>
          <w:szCs w:val="22"/>
        </w:rPr>
        <w:t xml:space="preserve">se ha venido estudiando en </w:t>
      </w:r>
      <w:r w:rsidR="00B21144">
        <w:rPr>
          <w:rFonts w:ascii="Arial" w:hAnsi="Arial" w:cs="Arial"/>
          <w:color w:val="000000"/>
          <w:sz w:val="22"/>
          <w:szCs w:val="22"/>
        </w:rPr>
        <w:t xml:space="preserve">una de las primeras computadoras cuánticas reales, por lo que </w:t>
      </w:r>
      <w:r>
        <w:rPr>
          <w:rFonts w:ascii="Arial" w:hAnsi="Arial" w:cs="Arial"/>
          <w:color w:val="000000"/>
          <w:sz w:val="22"/>
          <w:szCs w:val="22"/>
        </w:rPr>
        <w:t xml:space="preserve">tiene </w:t>
      </w:r>
      <w:r w:rsidR="00C51E3B">
        <w:rPr>
          <w:rFonts w:ascii="Arial" w:hAnsi="Arial" w:cs="Arial"/>
          <w:color w:val="000000"/>
          <w:sz w:val="22"/>
          <w:szCs w:val="22"/>
        </w:rPr>
        <w:t>una</w:t>
      </w:r>
      <w:r>
        <w:rPr>
          <w:rFonts w:ascii="Arial" w:hAnsi="Arial" w:cs="Arial"/>
          <w:color w:val="000000"/>
          <w:sz w:val="22"/>
          <w:szCs w:val="22"/>
        </w:rPr>
        <w:t xml:space="preserve"> base </w:t>
      </w:r>
      <w:r w:rsidR="00B21144">
        <w:rPr>
          <w:rFonts w:ascii="Arial" w:hAnsi="Arial" w:cs="Arial"/>
          <w:color w:val="000000"/>
          <w:sz w:val="22"/>
          <w:szCs w:val="22"/>
        </w:rPr>
        <w:t>teórica</w:t>
      </w:r>
      <w:r>
        <w:rPr>
          <w:rFonts w:ascii="Arial" w:hAnsi="Arial" w:cs="Arial"/>
          <w:color w:val="000000"/>
          <w:sz w:val="22"/>
          <w:szCs w:val="22"/>
        </w:rPr>
        <w:t xml:space="preserve"> robusta, cuenta con una documentación extensa y detallada, y además cuenta con todo el apoyo de la infraestructura </w:t>
      </w:r>
      <w:r w:rsidR="00A306D7">
        <w:rPr>
          <w:rFonts w:ascii="Arial" w:hAnsi="Arial" w:cs="Arial"/>
          <w:color w:val="000000"/>
          <w:sz w:val="22"/>
          <w:szCs w:val="22"/>
        </w:rPr>
        <w:t>que</w:t>
      </w:r>
      <w:r>
        <w:rPr>
          <w:rFonts w:ascii="Arial" w:hAnsi="Arial" w:cs="Arial"/>
          <w:color w:val="000000"/>
          <w:sz w:val="22"/>
          <w:szCs w:val="22"/>
        </w:rPr>
        <w:t xml:space="preserve"> IBM</w:t>
      </w:r>
      <w:r w:rsidR="00A306D7">
        <w:rPr>
          <w:rFonts w:ascii="Arial" w:hAnsi="Arial" w:cs="Arial"/>
          <w:color w:val="000000"/>
          <w:sz w:val="22"/>
          <w:szCs w:val="22"/>
        </w:rPr>
        <w:t xml:space="preserve"> ha venido creando en los últimos años</w:t>
      </w:r>
      <w:r w:rsidR="00240296">
        <w:rPr>
          <w:rFonts w:ascii="Arial" w:hAnsi="Arial" w:cs="Arial"/>
          <w:color w:val="000000"/>
          <w:sz w:val="22"/>
          <w:szCs w:val="22"/>
        </w:rPr>
        <w:t>.</w:t>
      </w:r>
    </w:p>
    <w:p w14:paraId="5B2CF62B" w14:textId="4A398B85" w:rsidR="00A306D7" w:rsidRPr="0087466E" w:rsidRDefault="00A306D7" w:rsidP="00622E5B">
      <w:r w:rsidRPr="0087466E">
        <w:t xml:space="preserve">En la </w:t>
      </w:r>
      <w:r w:rsidR="00D02F4C" w:rsidRPr="00D02F4C">
        <w:rPr>
          <w:b/>
          <w:bCs/>
        </w:rPr>
        <w:t>F</w:t>
      </w:r>
      <w:r w:rsidR="006A00A9" w:rsidRPr="00D02F4C">
        <w:rPr>
          <w:b/>
          <w:bCs/>
        </w:rPr>
        <w:t>igura</w:t>
      </w:r>
      <w:r w:rsidR="00482CA1" w:rsidRPr="00D02F4C">
        <w:rPr>
          <w:b/>
          <w:bCs/>
        </w:rPr>
        <w:t xml:space="preserve"> 1</w:t>
      </w:r>
      <w:r w:rsidR="006A00A9">
        <w:rPr>
          <w:b/>
        </w:rPr>
        <w:t xml:space="preserve"> </w:t>
      </w:r>
      <w:r w:rsidRPr="0087466E">
        <w:t>se muestra una vista de alto nivel de</w:t>
      </w:r>
      <w:r w:rsidR="006A00A9">
        <w:t>l algoritmo implementado</w:t>
      </w:r>
      <w:r w:rsidRPr="0087466E">
        <w:t xml:space="preserve">. Las clases de color </w:t>
      </w:r>
      <w:r w:rsidR="00E97C86">
        <w:t>naranja</w:t>
      </w:r>
      <w:r w:rsidRPr="0087466E">
        <w:t xml:space="preserve"> corresponden al núcleo del </w:t>
      </w:r>
      <w:r w:rsidR="006A00A9">
        <w:t>marco de trabajo</w:t>
      </w:r>
      <w:r w:rsidRPr="0087466E">
        <w:t xml:space="preserve">, y las </w:t>
      </w:r>
      <w:r w:rsidR="00550752">
        <w:t xml:space="preserve">clases </w:t>
      </w:r>
      <w:r w:rsidRPr="0087466E">
        <w:t xml:space="preserve">de color </w:t>
      </w:r>
      <w:r w:rsidR="00E97C86">
        <w:t>azul</w:t>
      </w:r>
      <w:r w:rsidRPr="0087466E">
        <w:t xml:space="preserve"> son clases derivadas asociadas a implementaciones de algoritmos específico</w:t>
      </w:r>
      <w:r w:rsidR="00033BE3">
        <w:t xml:space="preserve"> </w:t>
      </w:r>
      <w:r w:rsidR="00550752">
        <w:t>o implementaciones de clases abstractas,</w:t>
      </w:r>
      <w:r w:rsidR="00033BE3">
        <w:t xml:space="preserve"> los artefactos en color verde corresponden a los algoritmos generadores de los conjuntos de datos</w:t>
      </w:r>
      <w:r w:rsidR="00550752">
        <w:t xml:space="preserve"> y por último </w:t>
      </w:r>
      <w:r w:rsidR="00C77D91">
        <w:t>los</w:t>
      </w:r>
      <w:r w:rsidR="00550752">
        <w:t xml:space="preserve"> artefacto</w:t>
      </w:r>
      <w:r w:rsidR="00C77D91">
        <w:t>s</w:t>
      </w:r>
      <w:r w:rsidR="00550752">
        <w:t xml:space="preserve"> de color rojo hace referencia a documento</w:t>
      </w:r>
      <w:r w:rsidR="00C77D91">
        <w:t>s</w:t>
      </w:r>
      <w:r w:rsidR="00550752">
        <w:t xml:space="preserve"> de respuesta con los resultados obtenidos de la evaluación de los algoritmos</w:t>
      </w:r>
      <w:r w:rsidR="00C77D91">
        <w:t xml:space="preserve"> y a los archivos resultantes de la generación del conjunto de datos</w:t>
      </w:r>
      <w:r w:rsidR="00033BE3">
        <w:t>.</w:t>
      </w:r>
    </w:p>
    <w:p w14:paraId="7616D78F" w14:textId="65588481" w:rsidR="00F32CEB" w:rsidRDefault="00F32CEB" w:rsidP="00151380"/>
    <w:p w14:paraId="0FE036F0" w14:textId="6D7EE505" w:rsidR="00F32CEB" w:rsidRDefault="00F32CEB" w:rsidP="00151380"/>
    <w:p w14:paraId="5198C888" w14:textId="3C344A62" w:rsidR="0008615A" w:rsidRDefault="00344190" w:rsidP="00841E32">
      <w:pPr>
        <w:jc w:val="center"/>
      </w:pPr>
      <w:r>
        <w:rPr>
          <w:noProof/>
          <w:lang w:eastAsia="es-CO"/>
        </w:rPr>
        <w:drawing>
          <wp:inline distT="0" distB="0" distL="0" distR="0" wp14:anchorId="3D166692" wp14:editId="77BF8C3D">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04235"/>
                    </a:xfrm>
                    <a:prstGeom prst="rect">
                      <a:avLst/>
                    </a:prstGeom>
                  </pic:spPr>
                </pic:pic>
              </a:graphicData>
            </a:graphic>
          </wp:inline>
        </w:drawing>
      </w:r>
    </w:p>
    <w:p w14:paraId="65DAE748" w14:textId="279B662D" w:rsidR="00757511" w:rsidRPr="00296B9F" w:rsidRDefault="00296B9F" w:rsidP="00E93352">
      <w:pPr>
        <w:pStyle w:val="Figura"/>
        <w:spacing w:before="120"/>
        <w:ind w:left="0" w:firstLine="0"/>
        <w:rPr>
          <w:iCs/>
        </w:rPr>
      </w:pPr>
      <w:bookmarkStart w:id="97" w:name="_Toc99155434"/>
      <w:bookmarkStart w:id="98" w:name="_Toc99159431"/>
      <w:r>
        <w:rPr>
          <w:i w:val="0"/>
          <w:iCs/>
        </w:rPr>
        <w:t>D</w:t>
      </w:r>
      <w:r w:rsidRPr="00296B9F">
        <w:rPr>
          <w:i w:val="0"/>
          <w:iCs/>
        </w:rPr>
        <w:t>iagrama de clases de alto nivel</w:t>
      </w:r>
      <w:bookmarkEnd w:id="97"/>
      <w:bookmarkEnd w:id="98"/>
    </w:p>
    <w:p w14:paraId="5E32CE8B" w14:textId="7C626573" w:rsidR="00033BE3" w:rsidRPr="00033BE3" w:rsidRDefault="00033BE3">
      <w:pPr>
        <w:spacing w:after="160" w:line="259" w:lineRule="auto"/>
        <w:jc w:val="left"/>
      </w:pPr>
      <w:r w:rsidRPr="00033BE3">
        <w:t xml:space="preserve">El marco de trabajo de divide en </w:t>
      </w:r>
      <w:r w:rsidR="004861BC">
        <w:t>cinco</w:t>
      </w:r>
      <w:r w:rsidRPr="00033BE3">
        <w:t xml:space="preserve"> módulos:</w:t>
      </w:r>
    </w:p>
    <w:p w14:paraId="694E44A6" w14:textId="5E4DC901" w:rsidR="008F78DB" w:rsidRDefault="009613C3" w:rsidP="009613C3">
      <w:pPr>
        <w:pStyle w:val="Prrafodelista"/>
        <w:numPr>
          <w:ilvl w:val="0"/>
          <w:numId w:val="5"/>
        </w:numPr>
      </w:pPr>
      <w:r w:rsidRPr="009613C3">
        <w:rPr>
          <w:b/>
          <w:bCs/>
        </w:rPr>
        <w:t>Modulo principal (main):</w:t>
      </w:r>
      <w:r>
        <w:t xml:space="preserve"> modulo principal que controla el funcionamiento del algoritmo</w:t>
      </w:r>
      <w:r w:rsidR="007E3EFF">
        <w:t>,</w:t>
      </w:r>
      <w:r>
        <w:t xml:space="preserve"> definiendo la lógica requerida</w:t>
      </w:r>
      <w:r w:rsidR="001C0EE2">
        <w:t xml:space="preserve"> donde se </w:t>
      </w:r>
      <w:r w:rsidR="001C0EE2" w:rsidRPr="0087466E">
        <w:t xml:space="preserve">permite crear y realizar pruebas sobre múltiples arquitecturas, algoritmos y </w:t>
      </w:r>
      <w:r w:rsidR="004861BC">
        <w:t>conjuntos de datos.</w:t>
      </w:r>
    </w:p>
    <w:p w14:paraId="65B05277" w14:textId="6FF160EF" w:rsidR="009857B7" w:rsidRDefault="009857B7" w:rsidP="009857B7">
      <w:pPr>
        <w:pStyle w:val="Prrafodelista"/>
        <w:numPr>
          <w:ilvl w:val="0"/>
          <w:numId w:val="5"/>
        </w:numPr>
      </w:pPr>
      <w:r w:rsidRPr="009857B7">
        <w:rPr>
          <w:b/>
          <w:bCs/>
        </w:rPr>
        <w:t>Modulo generador:</w:t>
      </w:r>
      <w:r>
        <w:t xml:space="preserve"> se encarga de generar el conjunto de datos de acuerdo a los parámetros ingresados por línea de comandos</w:t>
      </w:r>
      <w:r w:rsidR="004861BC">
        <w:t>.</w:t>
      </w:r>
    </w:p>
    <w:p w14:paraId="39F74BF1" w14:textId="659D522B" w:rsidR="009613C3" w:rsidRDefault="009857B7" w:rsidP="009613C3">
      <w:pPr>
        <w:pStyle w:val="Prrafodelista"/>
        <w:numPr>
          <w:ilvl w:val="0"/>
          <w:numId w:val="5"/>
        </w:numPr>
      </w:pPr>
      <w:r w:rsidRPr="009857B7">
        <w:rPr>
          <w:b/>
          <w:bCs/>
        </w:rPr>
        <w:t>Módulo</w:t>
      </w:r>
      <w:r w:rsidR="004A71B6" w:rsidRPr="009857B7">
        <w:rPr>
          <w:b/>
          <w:bCs/>
        </w:rPr>
        <w:t xml:space="preserve"> de archivos:</w:t>
      </w:r>
      <w:r w:rsidR="004A71B6">
        <w:t xml:space="preserve"> se centra en realizar el cargue del conjunto de datos con los cuales se realiza la comparación de rendimiento de los algoritmos y se encarga de escribir los resultados </w:t>
      </w:r>
      <w:r>
        <w:t>en un documento de texto.</w:t>
      </w:r>
    </w:p>
    <w:p w14:paraId="359A4C30" w14:textId="3DE17C47" w:rsidR="001C0EE2" w:rsidRDefault="004861BC" w:rsidP="009613C3">
      <w:pPr>
        <w:pStyle w:val="Prrafodelista"/>
        <w:numPr>
          <w:ilvl w:val="0"/>
          <w:numId w:val="5"/>
        </w:numPr>
      </w:pPr>
      <w:r>
        <w:rPr>
          <w:b/>
          <w:bCs/>
        </w:rPr>
        <w:t>Módulo</w:t>
      </w:r>
      <w:r w:rsidR="001C0EE2">
        <w:rPr>
          <w:b/>
          <w:bCs/>
        </w:rPr>
        <w:t xml:space="preserve"> de algoritmos:</w:t>
      </w:r>
      <w:r w:rsidR="001C0EE2">
        <w:t xml:space="preserve"> </w:t>
      </w:r>
      <w:r>
        <w:t>define la estructura base para lograr integrar nuevos esquemas de algoritmos.</w:t>
      </w:r>
    </w:p>
    <w:p w14:paraId="0E69721C" w14:textId="78F7B8D7" w:rsidR="004861BC" w:rsidRDefault="004861BC" w:rsidP="004861BC"/>
    <w:p w14:paraId="527B1314" w14:textId="049AEED8" w:rsidR="004861BC" w:rsidRDefault="004861BC" w:rsidP="004861BC">
      <w:r w:rsidRPr="0087466E">
        <w:t xml:space="preserve">En esta sección se explica brevemente cada uno de los módulos mencionados. Adicionalmente, una documentación completa se encuentra disponible en el </w:t>
      </w:r>
      <w:r w:rsidRPr="0087466E">
        <w:rPr>
          <w:b/>
          <w:bCs/>
        </w:rPr>
        <w:t>Anexo B</w:t>
      </w:r>
      <w:r w:rsidRPr="0087466E">
        <w:t>.</w:t>
      </w:r>
    </w:p>
    <w:p w14:paraId="5F374EA6" w14:textId="2470CFFE" w:rsidR="00163A50" w:rsidRPr="005A4116" w:rsidRDefault="00163A50" w:rsidP="001C5E23">
      <w:pPr>
        <w:pStyle w:val="Ttulo3"/>
        <w:spacing w:after="120"/>
        <w:ind w:left="142" w:hanging="142"/>
      </w:pPr>
      <w:bookmarkStart w:id="99" w:name="_Toc99159432"/>
      <w:r w:rsidRPr="005A4116">
        <w:t>Modulo principal (main)</w:t>
      </w:r>
      <w:bookmarkEnd w:id="99"/>
    </w:p>
    <w:p w14:paraId="55D71109" w14:textId="29F58987" w:rsidR="00967F89" w:rsidRDefault="00B675C5" w:rsidP="0012143F">
      <w:pPr>
        <w:jc w:val="left"/>
        <w:rPr>
          <w:noProof/>
        </w:rPr>
      </w:pPr>
      <w:r>
        <w:t xml:space="preserve">En la </w:t>
      </w:r>
      <w:r w:rsidRPr="003B1040">
        <w:t xml:space="preserve">figura </w:t>
      </w:r>
      <w:r w:rsidR="00482CA1" w:rsidRPr="003B1040">
        <w:t>2</w:t>
      </w:r>
      <w:r>
        <w:t xml:space="preserve"> se muestran las clases que hacen parte del </w:t>
      </w:r>
      <w:r w:rsidR="00A57A19">
        <w:t>módulo</w:t>
      </w:r>
      <w:r>
        <w:t xml:space="preserve"> principal</w:t>
      </w:r>
      <w:r w:rsidR="00A57A19">
        <w:t xml:space="preserve">. </w:t>
      </w:r>
      <w:r w:rsidR="00CF6BBD">
        <w:t xml:space="preserve">Este módulo se puede subdividir en dos partes, por un </w:t>
      </w:r>
      <w:r w:rsidR="004C5518">
        <w:t>lado,</w:t>
      </w:r>
      <w:r w:rsidR="00CF6BBD">
        <w:t xml:space="preserve"> tenemos las clases encargadas de la gestión argumentos ingresados por línea de comandos, y por el otro lado tenemos la clase principal </w:t>
      </w:r>
      <w:r w:rsidR="0012143F">
        <w:t xml:space="preserve">y de evaluación </w:t>
      </w:r>
      <w:r w:rsidR="00CF6BBD">
        <w:t>encarga</w:t>
      </w:r>
      <w:r w:rsidR="0012143F">
        <w:t>das</w:t>
      </w:r>
      <w:r w:rsidR="00CF6BBD">
        <w:t xml:space="preserve"> de gestionar el funcionamiento del marco de</w:t>
      </w:r>
      <w:r w:rsidR="0012143F">
        <w:t xml:space="preserve"> </w:t>
      </w:r>
      <w:r w:rsidR="00CF6BBD">
        <w:t>trabajo.</w:t>
      </w:r>
      <w:r w:rsidR="00967F89" w:rsidRPr="00967F89">
        <w:rPr>
          <w:noProof/>
        </w:rPr>
        <w:t xml:space="preserve"> </w:t>
      </w:r>
    </w:p>
    <w:p w14:paraId="2317AF57" w14:textId="3D72B96B" w:rsidR="00757511" w:rsidRDefault="00757511" w:rsidP="0012143F">
      <w:pPr>
        <w:jc w:val="left"/>
        <w:rPr>
          <w:noProof/>
        </w:rPr>
      </w:pPr>
    </w:p>
    <w:p w14:paraId="75400892" w14:textId="77777777" w:rsidR="00757511" w:rsidRDefault="00757511" w:rsidP="0012143F">
      <w:pPr>
        <w:jc w:val="left"/>
        <w:rPr>
          <w:noProof/>
        </w:rPr>
      </w:pPr>
    </w:p>
    <w:p w14:paraId="48DF8930" w14:textId="698D14BA" w:rsidR="00FC1D29" w:rsidRDefault="004844CC" w:rsidP="00E96DCB">
      <w:pPr>
        <w:jc w:val="center"/>
      </w:pPr>
      <w:r>
        <w:rPr>
          <w:noProof/>
          <w:lang w:eastAsia="es-CO"/>
        </w:rPr>
        <w:drawing>
          <wp:inline distT="0" distB="0" distL="0" distR="0" wp14:anchorId="74396F18" wp14:editId="6AEAC68C">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49425"/>
                    </a:xfrm>
                    <a:prstGeom prst="rect">
                      <a:avLst/>
                    </a:prstGeom>
                  </pic:spPr>
                </pic:pic>
              </a:graphicData>
            </a:graphic>
          </wp:inline>
        </w:drawing>
      </w:r>
    </w:p>
    <w:p w14:paraId="0D49DB85" w14:textId="1DB4C78B" w:rsidR="00B5577E" w:rsidRDefault="001C5E23" w:rsidP="00E93352">
      <w:pPr>
        <w:pStyle w:val="Figura"/>
        <w:spacing w:before="120"/>
      </w:pPr>
      <w:bookmarkStart w:id="100" w:name="_Toc99155435"/>
      <w:bookmarkStart w:id="101" w:name="_Toc99159433"/>
      <w:r w:rsidRPr="001C5E23">
        <w:t>D</w:t>
      </w:r>
      <w:r>
        <w:t xml:space="preserve">iagrama de clases detallado del </w:t>
      </w:r>
      <w:r w:rsidR="00257265" w:rsidRPr="001C5E23">
        <w:t>módulo principal</w:t>
      </w:r>
      <w:bookmarkEnd w:id="100"/>
      <w:bookmarkEnd w:id="101"/>
    </w:p>
    <w:p w14:paraId="79BE97A2" w14:textId="6BB2F1F3" w:rsidR="0012143F" w:rsidRDefault="0012143F" w:rsidP="003B1040">
      <w:pPr>
        <w:pStyle w:val="Ttulo4"/>
      </w:pPr>
      <w:bookmarkStart w:id="102" w:name="_Toc99159434"/>
      <w:r>
        <w:t>S</w:t>
      </w:r>
      <w:r w:rsidRPr="0012143F">
        <w:t>ubmódulo de argumentos</w:t>
      </w:r>
      <w:bookmarkEnd w:id="102"/>
    </w:p>
    <w:p w14:paraId="5B981B1F" w14:textId="524EA4C2" w:rsidR="00DB0B29" w:rsidRDefault="00580996" w:rsidP="00E71D0E">
      <w:r>
        <w:t xml:space="preserve">Se contempla </w:t>
      </w:r>
      <w:r w:rsidR="00392DFF">
        <w:t xml:space="preserve">implementar una clase abstracta para que </w:t>
      </w:r>
      <w:r w:rsidR="004844CC">
        <w:t>el</w:t>
      </w:r>
      <w:r w:rsidR="00392DFF">
        <w:t xml:space="preserve"> </w:t>
      </w:r>
      <w:r w:rsidR="004844CC">
        <w:t xml:space="preserve">aplicativo tenga la capacidad de </w:t>
      </w:r>
      <w:r w:rsidR="00392DFF">
        <w:t xml:space="preserve">escalar y agregar las clases concretas que se consideren pertinentes dependiendo del modelo de argumentos que se desee utilizar. La clase abstracta </w:t>
      </w:r>
      <w:r w:rsidR="00392DFF" w:rsidRPr="00FB32ED">
        <w:rPr>
          <w:b/>
          <w:bCs/>
        </w:rPr>
        <w:t>Arguments</w:t>
      </w:r>
      <w:r w:rsidR="00392DFF">
        <w:t xml:space="preserve"> contiene cuatro métodos básicos para la gestión de los argumentos ingresados en la </w:t>
      </w:r>
      <w:r w:rsidR="00FB32ED">
        <w:t>ejecución</w:t>
      </w:r>
      <w:r w:rsidR="00392DFF">
        <w:t xml:space="preserve"> del programa, estos son:</w:t>
      </w:r>
    </w:p>
    <w:p w14:paraId="00CC531F" w14:textId="52870B16" w:rsidR="00E71D0E" w:rsidRDefault="00DB0B29" w:rsidP="00DB0B29">
      <w:pPr>
        <w:pStyle w:val="Prrafodelista"/>
        <w:numPr>
          <w:ilvl w:val="0"/>
          <w:numId w:val="5"/>
        </w:numPr>
      </w:pPr>
      <w:r w:rsidRPr="005611BB">
        <w:rPr>
          <w:b/>
          <w:bCs/>
        </w:rPr>
        <w:t>is_generate().</w:t>
      </w:r>
      <w:r>
        <w:t xml:space="preserve"> indica si se debe generar un </w:t>
      </w:r>
      <w:r w:rsidR="00B27D6F">
        <w:t xml:space="preserve">nuevo </w:t>
      </w:r>
      <w:r>
        <w:t>conjunto de dat</w:t>
      </w:r>
      <w:r w:rsidR="00B27D6F">
        <w:t>os</w:t>
      </w:r>
    </w:p>
    <w:p w14:paraId="24746670" w14:textId="7709C4E0" w:rsidR="004844CC" w:rsidRPr="004844CC" w:rsidRDefault="004844CC" w:rsidP="004844CC">
      <w:pPr>
        <w:pStyle w:val="Prrafodelista"/>
        <w:numPr>
          <w:ilvl w:val="0"/>
          <w:numId w:val="5"/>
        </w:numPr>
        <w:rPr>
          <w:lang w:val="es-419"/>
        </w:rPr>
      </w:pPr>
      <w:r w:rsidRPr="005611BB">
        <w:rPr>
          <w:b/>
          <w:bCs/>
          <w:lang w:val="es-419"/>
        </w:rPr>
        <w:t>is_debug_enable():</w:t>
      </w:r>
      <w:r w:rsidRPr="00777F4B">
        <w:rPr>
          <w:lang w:val="es-419"/>
        </w:rPr>
        <w:t xml:space="preserve"> </w:t>
      </w:r>
      <w:r w:rsidR="001C74A0">
        <w:rPr>
          <w:lang w:val="es-419"/>
        </w:rPr>
        <w:t>indica</w:t>
      </w:r>
      <w:r w:rsidRPr="00777F4B">
        <w:rPr>
          <w:lang w:val="es-419"/>
        </w:rPr>
        <w:t xml:space="preserve"> si el </w:t>
      </w:r>
      <w:r>
        <w:rPr>
          <w:lang w:val="es-419"/>
        </w:rPr>
        <w:t>usuario desea que el programa se ejecute en modo de depuración</w:t>
      </w:r>
      <w:r w:rsidR="001C74A0">
        <w:rPr>
          <w:lang w:val="es-419"/>
        </w:rPr>
        <w:t>, esto habilita la salida de texto que permite la visualización de las operaciones que se están ejecutando.</w:t>
      </w:r>
    </w:p>
    <w:p w14:paraId="06F77F06" w14:textId="5632F0BD" w:rsidR="00C46D8E" w:rsidRDefault="00C46D8E" w:rsidP="00DB0B29">
      <w:pPr>
        <w:pStyle w:val="Prrafodelista"/>
        <w:numPr>
          <w:ilvl w:val="0"/>
          <w:numId w:val="5"/>
        </w:numPr>
      </w:pPr>
      <w:r w:rsidRPr="005611BB">
        <w:rPr>
          <w:b/>
          <w:bCs/>
        </w:rPr>
        <w:t>get-arguments():</w:t>
      </w:r>
      <w:r>
        <w:t xml:space="preserve"> retorna un</w:t>
      </w:r>
      <w:r w:rsidR="00777F4B">
        <w:t xml:space="preserve">a instancia de tipo </w:t>
      </w:r>
      <w:r w:rsidR="00777F4B" w:rsidRPr="00FB32ED">
        <w:rPr>
          <w:b/>
          <w:bCs/>
        </w:rPr>
        <w:t>ArgumentParser</w:t>
      </w:r>
      <w:r w:rsidR="00777F4B">
        <w:t xml:space="preserve"> la cual contiene</w:t>
      </w:r>
      <w:r>
        <w:t xml:space="preserve"> los argumentos ingresados por </w:t>
      </w:r>
      <w:r w:rsidR="00777F4B">
        <w:t>el usuario en la línea de comandos al momento de la ejecución del programa.</w:t>
      </w:r>
    </w:p>
    <w:p w14:paraId="7B4A6D34" w14:textId="39B13B13" w:rsidR="004844CC" w:rsidRDefault="004844CC" w:rsidP="004844CC">
      <w:pPr>
        <w:pStyle w:val="Prrafodelista"/>
        <w:numPr>
          <w:ilvl w:val="0"/>
          <w:numId w:val="5"/>
        </w:numPr>
      </w:pPr>
      <w:r w:rsidRPr="005611BB">
        <w:rPr>
          <w:b/>
          <w:bCs/>
        </w:rPr>
        <w:t>get_iterations().</w:t>
      </w:r>
      <w:r>
        <w:t xml:space="preserve"> Retorna la cantidad de iteraciones que definió el usuario, con este valor se define cuantas veces se debe ejecutar cada algoritmo</w:t>
      </w:r>
    </w:p>
    <w:p w14:paraId="1FB35A9C" w14:textId="77777777" w:rsidR="00580996" w:rsidRDefault="00580996" w:rsidP="0012143F">
      <w:pPr>
        <w:rPr>
          <w:lang w:val="es-419"/>
        </w:rPr>
      </w:pPr>
    </w:p>
    <w:p w14:paraId="42179770" w14:textId="4B1F8737" w:rsidR="00DA1D4B" w:rsidRDefault="005611BB" w:rsidP="0012143F">
      <w:pPr>
        <w:rPr>
          <w:lang w:val="es-419"/>
        </w:rPr>
      </w:pPr>
      <w:r>
        <w:rPr>
          <w:lang w:val="es-419"/>
        </w:rPr>
        <w:t>Debido a que</w:t>
      </w:r>
      <w:r w:rsidR="00580996">
        <w:rPr>
          <w:lang w:val="es-419"/>
        </w:rPr>
        <w:t xml:space="preserve"> </w:t>
      </w:r>
      <w:r>
        <w:rPr>
          <w:lang w:val="es-419"/>
        </w:rPr>
        <w:t xml:space="preserve">el programa se ejecuta por línea de comandos, se tiene la clase concreta </w:t>
      </w:r>
      <w:r w:rsidRPr="00FB32ED">
        <w:rPr>
          <w:b/>
          <w:bCs/>
          <w:lang w:val="es-419"/>
        </w:rPr>
        <w:t>Arguments_command_line</w:t>
      </w:r>
      <w:r>
        <w:rPr>
          <w:lang w:val="es-419"/>
        </w:rPr>
        <w:t xml:space="preserve"> la cual se encarga de implementar los métodos heredados de la clase padre y además </w:t>
      </w:r>
      <w:r w:rsidR="00392DFF">
        <w:rPr>
          <w:lang w:val="es-419"/>
        </w:rPr>
        <w:t>de eso realiza la configuración del menú de ayuda para el usuario</w:t>
      </w:r>
      <w:r w:rsidR="00DA1D4B">
        <w:rPr>
          <w:lang w:val="es-419"/>
        </w:rPr>
        <w:t>, e</w:t>
      </w:r>
      <w:r w:rsidR="00F55AC8">
        <w:rPr>
          <w:lang w:val="es-419"/>
        </w:rPr>
        <w:t>n este menú se tiene información básica de los argumentos que son admitidos</w:t>
      </w:r>
      <w:r w:rsidR="009114B2">
        <w:rPr>
          <w:lang w:val="es-419"/>
        </w:rPr>
        <w:t xml:space="preserve"> </w:t>
      </w:r>
      <w:r w:rsidR="00F55AC8">
        <w:rPr>
          <w:lang w:val="es-419"/>
        </w:rPr>
        <w:t>en el proceso de ejecución del aplicativo</w:t>
      </w:r>
    </w:p>
    <w:p w14:paraId="522B1EA3" w14:textId="77777777" w:rsidR="00DA1D4B" w:rsidRDefault="00DA1D4B" w:rsidP="0012143F">
      <w:pPr>
        <w:rPr>
          <w:lang w:val="es-419"/>
        </w:rPr>
      </w:pPr>
    </w:p>
    <w:p w14:paraId="48E9D32B" w14:textId="301A0B85" w:rsidR="0012143F" w:rsidRDefault="00DA1D4B" w:rsidP="0012143F">
      <w:pPr>
        <w:rPr>
          <w:lang w:val="es-419"/>
        </w:rPr>
      </w:pPr>
      <w:r>
        <w:rPr>
          <w:lang w:val="es-419"/>
        </w:rPr>
        <w:t>Argumentos opcionales</w:t>
      </w:r>
      <w:r w:rsidR="002A69A9">
        <w:rPr>
          <w:lang w:val="es-419"/>
        </w:rPr>
        <w:t>:</w:t>
      </w:r>
    </w:p>
    <w:p w14:paraId="5C617F60" w14:textId="77777777" w:rsidR="00FB32ED" w:rsidRPr="00FB32ED" w:rsidRDefault="002A69A9" w:rsidP="002A69A9">
      <w:pPr>
        <w:pStyle w:val="Prrafodelista"/>
        <w:numPr>
          <w:ilvl w:val="0"/>
          <w:numId w:val="5"/>
        </w:numPr>
        <w:rPr>
          <w:b/>
          <w:bCs/>
          <w:lang w:val="es-419"/>
        </w:rPr>
      </w:pPr>
      <w:r w:rsidRPr="00FB32ED">
        <w:rPr>
          <w:b/>
          <w:bCs/>
          <w:lang w:val="es-419"/>
        </w:rPr>
        <w:t>[-h</w:t>
      </w:r>
      <w:r w:rsidR="00481C7B" w:rsidRPr="00FB32ED">
        <w:rPr>
          <w:b/>
          <w:bCs/>
          <w:lang w:val="es-419"/>
        </w:rPr>
        <w:t>, --help</w:t>
      </w:r>
      <w:r w:rsidRPr="00FB32ED">
        <w:rPr>
          <w:b/>
          <w:bCs/>
          <w:lang w:val="es-419"/>
        </w:rPr>
        <w:t xml:space="preserve">]. </w:t>
      </w:r>
    </w:p>
    <w:p w14:paraId="5B428CC4" w14:textId="5E48B02A" w:rsidR="002A69A9" w:rsidRPr="002A69A9" w:rsidRDefault="009114B2" w:rsidP="00FB32ED">
      <w:pPr>
        <w:pStyle w:val="Prrafodelista"/>
        <w:rPr>
          <w:lang w:val="es-419"/>
        </w:rPr>
      </w:pPr>
      <w:r>
        <w:rPr>
          <w:lang w:val="es-419"/>
        </w:rPr>
        <w:t>Permite visualizar</w:t>
      </w:r>
      <w:r w:rsidR="002A69A9" w:rsidRPr="002A69A9">
        <w:rPr>
          <w:lang w:val="es-419"/>
        </w:rPr>
        <w:t xml:space="preserve"> el </w:t>
      </w:r>
      <w:r w:rsidR="004A429A">
        <w:rPr>
          <w:lang w:val="es-419"/>
        </w:rPr>
        <w:t>mensaje</w:t>
      </w:r>
      <w:r w:rsidR="002A69A9" w:rsidRPr="002A69A9">
        <w:rPr>
          <w:lang w:val="es-419"/>
        </w:rPr>
        <w:t xml:space="preserve"> de ayuda</w:t>
      </w:r>
    </w:p>
    <w:p w14:paraId="4416A32D" w14:textId="77777777" w:rsidR="00FB32ED" w:rsidRPr="00FB32ED" w:rsidRDefault="002A69A9" w:rsidP="002A69A9">
      <w:pPr>
        <w:pStyle w:val="Prrafodelista"/>
        <w:numPr>
          <w:ilvl w:val="0"/>
          <w:numId w:val="5"/>
        </w:numPr>
        <w:rPr>
          <w:b/>
          <w:bCs/>
          <w:lang w:val="es-419"/>
        </w:rPr>
      </w:pPr>
      <w:r w:rsidRPr="00FB32ED">
        <w:rPr>
          <w:b/>
          <w:bCs/>
          <w:lang w:val="es-419"/>
        </w:rPr>
        <w:t>[</w:t>
      </w:r>
      <w:r w:rsidR="000612F6" w:rsidRPr="00FB32ED">
        <w:rPr>
          <w:b/>
          <w:bCs/>
          <w:lang w:val="es-419"/>
        </w:rPr>
        <w:t>-i ITERATIONS, --iterations ITERATIONS</w:t>
      </w:r>
      <w:r w:rsidRPr="00FB32ED">
        <w:rPr>
          <w:b/>
          <w:bCs/>
          <w:lang w:val="es-419"/>
        </w:rPr>
        <w:t xml:space="preserve">] </w:t>
      </w:r>
    </w:p>
    <w:p w14:paraId="7E3FCD15" w14:textId="3267F52E" w:rsidR="002A69A9" w:rsidRPr="002A69A9" w:rsidRDefault="009114B2" w:rsidP="00FB32ED">
      <w:pPr>
        <w:pStyle w:val="Prrafodelista"/>
        <w:rPr>
          <w:lang w:val="es-419"/>
        </w:rPr>
      </w:pPr>
      <w:r>
        <w:rPr>
          <w:lang w:val="es-419"/>
        </w:rPr>
        <w:t xml:space="preserve">Con esta bandera se permite indicar el </w:t>
      </w:r>
      <w:r w:rsidR="00C433BC" w:rsidRPr="002A69A9">
        <w:rPr>
          <w:lang w:val="es-419"/>
        </w:rPr>
        <w:t>número</w:t>
      </w:r>
      <w:r w:rsidR="002A69A9" w:rsidRPr="002A69A9">
        <w:rPr>
          <w:lang w:val="es-419"/>
        </w:rPr>
        <w:t xml:space="preserve"> de </w:t>
      </w:r>
      <w:r>
        <w:rPr>
          <w:lang w:val="es-419"/>
        </w:rPr>
        <w:t xml:space="preserve">iteraciones que se debe utilizar al momento de ejecutar cada algoritmo con cada </w:t>
      </w:r>
      <w:r w:rsidR="002A69A9" w:rsidRPr="002A69A9">
        <w:rPr>
          <w:lang w:val="es-419"/>
        </w:rPr>
        <w:t>archiv</w:t>
      </w:r>
      <w:r w:rsidR="00481C7B">
        <w:rPr>
          <w:lang w:val="es-419"/>
        </w:rPr>
        <w:t>o de mochila disponible</w:t>
      </w:r>
      <w:r>
        <w:rPr>
          <w:lang w:val="es-419"/>
        </w:rPr>
        <w:t xml:space="preserve">. </w:t>
      </w:r>
      <w:r w:rsidR="00F33D99">
        <w:rPr>
          <w:lang w:val="es-419"/>
        </w:rPr>
        <w:t>Por defecto se toma el valor 31</w:t>
      </w:r>
    </w:p>
    <w:p w14:paraId="22833A40" w14:textId="77777777" w:rsidR="00FB32ED" w:rsidRPr="00FB32ED" w:rsidRDefault="002A69A9" w:rsidP="002A69A9">
      <w:pPr>
        <w:pStyle w:val="Prrafodelista"/>
        <w:numPr>
          <w:ilvl w:val="0"/>
          <w:numId w:val="5"/>
        </w:numPr>
        <w:rPr>
          <w:b/>
          <w:bCs/>
          <w:lang w:val="es-419"/>
        </w:rPr>
      </w:pPr>
      <w:r w:rsidRPr="00FB32ED">
        <w:rPr>
          <w:b/>
          <w:bCs/>
          <w:lang w:val="es-419"/>
        </w:rPr>
        <w:t>[-d</w:t>
      </w:r>
      <w:r w:rsidR="00481C7B" w:rsidRPr="00FB32ED">
        <w:rPr>
          <w:b/>
          <w:bCs/>
          <w:lang w:val="es-419"/>
        </w:rPr>
        <w:t>, --debug</w:t>
      </w:r>
      <w:r w:rsidRPr="00FB32ED">
        <w:rPr>
          <w:b/>
          <w:bCs/>
          <w:lang w:val="es-419"/>
        </w:rPr>
        <w:t xml:space="preserve">] </w:t>
      </w:r>
    </w:p>
    <w:p w14:paraId="01BFD14D" w14:textId="337ECCCA" w:rsidR="002A69A9" w:rsidRDefault="00481C7B" w:rsidP="00FB32ED">
      <w:pPr>
        <w:pStyle w:val="Prrafodelista"/>
        <w:rPr>
          <w:lang w:val="es-419"/>
        </w:rPr>
      </w:pPr>
      <w:r w:rsidRPr="00481C7B">
        <w:rPr>
          <w:lang w:val="es-419"/>
        </w:rPr>
        <w:t xml:space="preserve">le indica al programa que habilite la salida de texto </w:t>
      </w:r>
      <w:r>
        <w:rPr>
          <w:lang w:val="es-419"/>
        </w:rPr>
        <w:t xml:space="preserve">a modo de </w:t>
      </w:r>
      <w:r w:rsidR="000612F6">
        <w:rPr>
          <w:lang w:val="es-419"/>
        </w:rPr>
        <w:t>información</w:t>
      </w:r>
      <w:r w:rsidR="00C433BC">
        <w:rPr>
          <w:lang w:val="es-419"/>
        </w:rPr>
        <w:t xml:space="preserve"> para poder realizar una depuración</w:t>
      </w:r>
    </w:p>
    <w:p w14:paraId="048AC10E" w14:textId="77777777" w:rsidR="00FB32ED" w:rsidRPr="00FB32ED" w:rsidRDefault="000612F6" w:rsidP="002A69A9">
      <w:pPr>
        <w:pStyle w:val="Prrafodelista"/>
        <w:numPr>
          <w:ilvl w:val="0"/>
          <w:numId w:val="5"/>
        </w:numPr>
        <w:rPr>
          <w:b/>
          <w:bCs/>
          <w:lang w:val="es-419"/>
        </w:rPr>
      </w:pPr>
      <w:r w:rsidRPr="00FB32ED">
        <w:rPr>
          <w:b/>
          <w:bCs/>
          <w:lang w:val="es-419"/>
        </w:rPr>
        <w:t>[-fl FILE, --file FILE]</w:t>
      </w:r>
      <w:r w:rsidR="00C433BC" w:rsidRPr="00FB32ED">
        <w:rPr>
          <w:b/>
          <w:bCs/>
          <w:lang w:val="es-419"/>
        </w:rPr>
        <w:t xml:space="preserve"> </w:t>
      </w:r>
    </w:p>
    <w:p w14:paraId="27BCBAFB" w14:textId="6D4BE5A9" w:rsidR="000612F6" w:rsidRPr="00481C7B" w:rsidRDefault="00F33D99" w:rsidP="00FB32ED">
      <w:pPr>
        <w:pStyle w:val="Prrafodelista"/>
        <w:rPr>
          <w:lang w:val="es-419"/>
        </w:rPr>
      </w:pPr>
      <w:r>
        <w:rPr>
          <w:lang w:val="es-419"/>
        </w:rPr>
        <w:lastRenderedPageBreak/>
        <w:t xml:space="preserve">Con esta bandera se permite indicar </w:t>
      </w:r>
      <w:r w:rsidR="00C433BC">
        <w:rPr>
          <w:lang w:val="es-419"/>
        </w:rPr>
        <w:t>el nombre o ubicación de un archivo con</w:t>
      </w:r>
      <w:r w:rsidR="00962C31">
        <w:rPr>
          <w:lang w:val="es-419"/>
        </w:rPr>
        <w:t xml:space="preserve"> la información de una mochila a evaluar. </w:t>
      </w:r>
    </w:p>
    <w:p w14:paraId="1FC0A770" w14:textId="77777777" w:rsidR="00FB32ED" w:rsidRPr="00FB32ED" w:rsidRDefault="002A69A9" w:rsidP="00D31E81">
      <w:pPr>
        <w:pStyle w:val="Prrafodelista"/>
        <w:numPr>
          <w:ilvl w:val="0"/>
          <w:numId w:val="5"/>
        </w:numPr>
        <w:rPr>
          <w:b/>
          <w:bCs/>
          <w:lang w:val="es-419"/>
        </w:rPr>
      </w:pPr>
      <w:r w:rsidRPr="00FB32ED">
        <w:rPr>
          <w:b/>
          <w:bCs/>
          <w:lang w:val="es-419"/>
        </w:rPr>
        <w:t>[</w:t>
      </w:r>
      <w:r w:rsidR="000612F6" w:rsidRPr="00FB32ED">
        <w:rPr>
          <w:b/>
          <w:bCs/>
          <w:lang w:val="es-419"/>
        </w:rPr>
        <w:t>-fd FOLDER, --folder FOLDER</w:t>
      </w:r>
      <w:r w:rsidRPr="00FB32ED">
        <w:rPr>
          <w:b/>
          <w:bCs/>
          <w:lang w:val="es-419"/>
        </w:rPr>
        <w:t xml:space="preserve">] </w:t>
      </w:r>
    </w:p>
    <w:p w14:paraId="6BB4EBAE" w14:textId="1BBE6C6B" w:rsidR="00DA1D4B" w:rsidRPr="00D31E81" w:rsidRDefault="00F33D99" w:rsidP="00FB32ED">
      <w:pPr>
        <w:pStyle w:val="Prrafodelista"/>
        <w:rPr>
          <w:lang w:val="es-419"/>
        </w:rPr>
      </w:pPr>
      <w:r>
        <w:rPr>
          <w:lang w:val="es-419"/>
        </w:rPr>
        <w:t>Con esta bandera se permite indicar</w:t>
      </w:r>
      <w:r w:rsidRPr="00962C31">
        <w:rPr>
          <w:lang w:val="es-419"/>
        </w:rPr>
        <w:t xml:space="preserve"> </w:t>
      </w:r>
      <w:r w:rsidR="00962C31" w:rsidRPr="00962C31">
        <w:rPr>
          <w:lang w:val="es-419"/>
        </w:rPr>
        <w:t xml:space="preserve">el nombre o </w:t>
      </w:r>
      <w:r w:rsidR="00FB32ED" w:rsidRPr="00962C31">
        <w:rPr>
          <w:lang w:val="es-419"/>
        </w:rPr>
        <w:t>ubicación</w:t>
      </w:r>
      <w:r w:rsidR="00962C31" w:rsidRPr="00962C31">
        <w:rPr>
          <w:lang w:val="es-419"/>
        </w:rPr>
        <w:t xml:space="preserve"> de</w:t>
      </w:r>
      <w:r w:rsidR="00962C31">
        <w:rPr>
          <w:lang w:val="es-419"/>
        </w:rPr>
        <w:t xml:space="preserve"> una carpeta que contenga </w:t>
      </w:r>
      <w:r w:rsidR="00D31E81">
        <w:rPr>
          <w:lang w:val="es-419"/>
        </w:rPr>
        <w:t xml:space="preserve">archivos con la información de las mochilas que se desean evaluar. </w:t>
      </w:r>
    </w:p>
    <w:p w14:paraId="6F5BFE96" w14:textId="77777777" w:rsidR="00DA1D4B" w:rsidRDefault="00DA1D4B" w:rsidP="00DA1D4B">
      <w:pPr>
        <w:rPr>
          <w:lang w:val="es-419"/>
        </w:rPr>
      </w:pPr>
    </w:p>
    <w:p w14:paraId="30E82EDD" w14:textId="026171EB" w:rsidR="00DA1D4B" w:rsidRDefault="00DA1D4B" w:rsidP="00DA1D4B">
      <w:pPr>
        <w:rPr>
          <w:lang w:val="es-419"/>
        </w:rPr>
      </w:pPr>
      <w:r>
        <w:rPr>
          <w:lang w:val="es-419"/>
        </w:rPr>
        <w:t xml:space="preserve">Subcomandos </w:t>
      </w:r>
    </w:p>
    <w:p w14:paraId="50892783" w14:textId="38BDA2AF" w:rsidR="00D24FEA" w:rsidRPr="00D24FEA" w:rsidRDefault="00DA1D4B" w:rsidP="00DA1D4B">
      <w:pPr>
        <w:pStyle w:val="Prrafodelista"/>
        <w:numPr>
          <w:ilvl w:val="0"/>
          <w:numId w:val="5"/>
        </w:numPr>
        <w:rPr>
          <w:b/>
          <w:bCs/>
          <w:lang w:val="es-419"/>
        </w:rPr>
      </w:pPr>
      <w:r w:rsidRPr="00D24FEA">
        <w:rPr>
          <w:b/>
          <w:bCs/>
          <w:lang w:val="es-419"/>
        </w:rPr>
        <w:t>{generate}</w:t>
      </w:r>
    </w:p>
    <w:p w14:paraId="57FD1DD7" w14:textId="3B57D2E6" w:rsidR="005F76E4" w:rsidRPr="005F76E4" w:rsidRDefault="00F262A9" w:rsidP="00296B9F">
      <w:pPr>
        <w:pStyle w:val="Prrafodelista"/>
        <w:rPr>
          <w:lang w:val="es-419"/>
        </w:rPr>
      </w:pPr>
      <w:r>
        <w:rPr>
          <w:lang w:val="es-419"/>
        </w:rPr>
        <w:t xml:space="preserve">Subcomando encargado de realizar la gestión de </w:t>
      </w:r>
      <w:r w:rsidR="005A4116">
        <w:rPr>
          <w:lang w:val="es-419"/>
        </w:rPr>
        <w:t xml:space="preserve">las opciones para </w:t>
      </w:r>
      <w:r w:rsidR="00F33D99">
        <w:rPr>
          <w:lang w:val="es-419"/>
        </w:rPr>
        <w:t xml:space="preserve">la </w:t>
      </w:r>
      <w:r w:rsidR="005A4116">
        <w:rPr>
          <w:lang w:val="es-419"/>
        </w:rPr>
        <w:t xml:space="preserve">generación </w:t>
      </w:r>
      <w:r>
        <w:rPr>
          <w:lang w:val="es-419"/>
        </w:rPr>
        <w:t>de</w:t>
      </w:r>
      <w:r w:rsidR="005A4116">
        <w:rPr>
          <w:lang w:val="es-419"/>
        </w:rPr>
        <w:t>l conjunto de datos. S</w:t>
      </w:r>
      <w:r w:rsidR="00C433BC" w:rsidRPr="00C433BC">
        <w:rPr>
          <w:lang w:val="es-419"/>
        </w:rPr>
        <w:t>e profundiza en el ap</w:t>
      </w:r>
      <w:r w:rsidR="00C433BC">
        <w:rPr>
          <w:lang w:val="es-419"/>
        </w:rPr>
        <w:t>artado correspondiente al módulo generador</w:t>
      </w:r>
    </w:p>
    <w:p w14:paraId="5872836D" w14:textId="517D757F" w:rsidR="0012143F" w:rsidRDefault="0012143F" w:rsidP="003B1040">
      <w:pPr>
        <w:pStyle w:val="Ttulo4"/>
        <w:ind w:right="567"/>
      </w:pPr>
      <w:bookmarkStart w:id="103" w:name="_Toc99159435"/>
      <w:r>
        <w:t>S</w:t>
      </w:r>
      <w:r w:rsidRPr="0012143F">
        <w:t xml:space="preserve">ubmódulo </w:t>
      </w:r>
      <w:r w:rsidR="00E71D0E">
        <w:t>principal (main)</w:t>
      </w:r>
      <w:bookmarkEnd w:id="103"/>
    </w:p>
    <w:p w14:paraId="1E18151E" w14:textId="59536670" w:rsidR="00C77AAD" w:rsidRDefault="009671B2" w:rsidP="00C77AAD">
      <w:r>
        <w:t xml:space="preserve">Las clases </w:t>
      </w:r>
      <w:r w:rsidRPr="009671B2">
        <w:rPr>
          <w:b/>
          <w:bCs/>
        </w:rPr>
        <w:t>main</w:t>
      </w:r>
      <w:r>
        <w:t xml:space="preserve"> y </w:t>
      </w:r>
      <w:r w:rsidRPr="009671B2">
        <w:rPr>
          <w:b/>
          <w:bCs/>
        </w:rPr>
        <w:t>evaluate</w:t>
      </w:r>
      <w:r>
        <w:t xml:space="preserve"> se encargan de orquestar todo el funcionamiento del marc</w:t>
      </w:r>
      <w:r w:rsidR="00C041CB">
        <w:t>o</w:t>
      </w:r>
      <w:r>
        <w:t xml:space="preserve"> de trabajo, entre sus funciones principales se encuentran:</w:t>
      </w:r>
    </w:p>
    <w:p w14:paraId="49180B82" w14:textId="0AADBB88" w:rsidR="009671B2" w:rsidRDefault="00D70DCD" w:rsidP="009671B2">
      <w:pPr>
        <w:pStyle w:val="Prrafodelista"/>
        <w:numPr>
          <w:ilvl w:val="0"/>
          <w:numId w:val="5"/>
        </w:numPr>
      </w:pPr>
      <w:r>
        <w:t>G</w:t>
      </w:r>
      <w:r w:rsidR="009671B2">
        <w:t>estionar los algoritmos que serán objeto de pruebas</w:t>
      </w:r>
      <w:r>
        <w:t>.</w:t>
      </w:r>
    </w:p>
    <w:p w14:paraId="7D22B656" w14:textId="60100B79" w:rsidR="009671B2" w:rsidRDefault="00D70DCD" w:rsidP="009671B2">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4D1098D8" w14:textId="5F193268" w:rsidR="004C5518" w:rsidRDefault="00D70DCD" w:rsidP="004C5518">
      <w:pPr>
        <w:pStyle w:val="Prrafodelista"/>
        <w:numPr>
          <w:ilvl w:val="0"/>
          <w:numId w:val="5"/>
        </w:numPr>
      </w:pPr>
      <w:r>
        <w:t>Coordinar la ejecución de todas las instancias de los algoritmos seleccionados de acuerdo a los parámetros ingresados por el usuario.</w:t>
      </w:r>
    </w:p>
    <w:p w14:paraId="3B3EDCDD" w14:textId="7B892912" w:rsidR="004C5518" w:rsidRPr="005A4116" w:rsidRDefault="004C5518" w:rsidP="00296B9F">
      <w:pPr>
        <w:pStyle w:val="Ttulo3"/>
        <w:spacing w:after="120"/>
      </w:pPr>
      <w:bookmarkStart w:id="104" w:name="_Toc99159436"/>
      <w:r w:rsidRPr="005A4116">
        <w:t>Modulo generador</w:t>
      </w:r>
      <w:bookmarkEnd w:id="104"/>
    </w:p>
    <w:p w14:paraId="2A6919BD" w14:textId="08F76823" w:rsidR="004C5518" w:rsidRDefault="005853D8" w:rsidP="004C5518">
      <w:r>
        <w:t xml:space="preserve">En </w:t>
      </w:r>
      <w:r w:rsidRPr="00482CA1">
        <w:t xml:space="preserve">la </w:t>
      </w:r>
      <w:r w:rsidR="00E93352">
        <w:rPr>
          <w:b/>
          <w:bCs/>
        </w:rPr>
        <w:t>F</w:t>
      </w:r>
      <w:r w:rsidRPr="00E93352">
        <w:rPr>
          <w:b/>
          <w:bCs/>
        </w:rPr>
        <w:t xml:space="preserve">igura </w:t>
      </w:r>
      <w:r w:rsidR="00482CA1" w:rsidRPr="00E93352">
        <w:rPr>
          <w:b/>
          <w:bCs/>
        </w:rPr>
        <w:t>3</w:t>
      </w:r>
      <w:r>
        <w:t xml:space="preserve"> se muestra el módulo generador encargado de generar el conjunto de datos pertinentes de acuerdo a la configuración ingresada por el usuario, en ella se puede observar que </w:t>
      </w:r>
      <w:r w:rsidR="0062200A">
        <w:t>se relacionan</w:t>
      </w:r>
      <w:r w:rsidR="002D456C">
        <w:t xml:space="preserve"> tres artefactos, easy.exe, médium.exe y hard.exe, estos artefactos son programas generadores de instancias </w:t>
      </w:r>
      <w:r w:rsidR="004C6D2B">
        <w:t xml:space="preserve">de mochila con los cuales </w:t>
      </w:r>
      <w:r w:rsidR="00D31E81">
        <w:t xml:space="preserve">permiten </w:t>
      </w:r>
      <w:r w:rsidR="004C6D2B">
        <w:t>crear los conjuntos de datos necesarios</w:t>
      </w:r>
      <w:r w:rsidR="00D31E81">
        <w:t>.</w:t>
      </w:r>
    </w:p>
    <w:p w14:paraId="352DCC58" w14:textId="3CA24771" w:rsidR="00D31E81" w:rsidRDefault="00D31E81" w:rsidP="004C5518"/>
    <w:p w14:paraId="389B93D1" w14:textId="0A778E63" w:rsidR="00AD3BAB" w:rsidRDefault="00967F89" w:rsidP="00E96DCB">
      <w:pPr>
        <w:jc w:val="center"/>
      </w:pPr>
      <w:r>
        <w:rPr>
          <w:noProof/>
          <w:lang w:eastAsia="es-CO"/>
        </w:rPr>
        <w:drawing>
          <wp:inline distT="0" distB="0" distL="0" distR="0" wp14:anchorId="3A3D92AB" wp14:editId="18BE7712">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22755"/>
                    </a:xfrm>
                    <a:prstGeom prst="rect">
                      <a:avLst/>
                    </a:prstGeom>
                  </pic:spPr>
                </pic:pic>
              </a:graphicData>
            </a:graphic>
          </wp:inline>
        </w:drawing>
      </w:r>
    </w:p>
    <w:p w14:paraId="4A88B4D4" w14:textId="6377F57A" w:rsidR="005F76E4" w:rsidRDefault="00E93352" w:rsidP="00E93352">
      <w:pPr>
        <w:pStyle w:val="Figura"/>
        <w:spacing w:before="120"/>
        <w:ind w:left="284" w:hanging="284"/>
      </w:pPr>
      <w:bookmarkStart w:id="105" w:name="_Toc99155436"/>
      <w:bookmarkStart w:id="106" w:name="_Toc99159437"/>
      <w:r>
        <w:t>Diagrama de clases del módulo</w:t>
      </w:r>
      <w:r w:rsidR="00257265">
        <w:t xml:space="preserve"> generador</w:t>
      </w:r>
      <w:bookmarkEnd w:id="105"/>
      <w:bookmarkEnd w:id="106"/>
    </w:p>
    <w:p w14:paraId="61A1063D" w14:textId="54D0ABFC" w:rsidR="0062200A" w:rsidRPr="0062200A" w:rsidRDefault="0062200A" w:rsidP="00C41743">
      <w:pPr>
        <w:pStyle w:val="Ttulo4"/>
      </w:pPr>
      <w:bookmarkStart w:id="107" w:name="_Toc99159438"/>
      <w:bookmarkStart w:id="108" w:name="_Toc99159439"/>
      <w:bookmarkEnd w:id="107"/>
      <w:bookmarkEnd w:id="108"/>
      <w:r w:rsidRPr="0062200A">
        <w:t xml:space="preserve"> </w:t>
      </w:r>
      <w:bookmarkStart w:id="109" w:name="_Toc99159440"/>
      <w:r w:rsidR="00BF033B">
        <w:t>C</w:t>
      </w:r>
      <w:r w:rsidRPr="0062200A">
        <w:t>onjunto de datos</w:t>
      </w:r>
      <w:bookmarkEnd w:id="109"/>
    </w:p>
    <w:p w14:paraId="19F8EF47" w14:textId="37A1FA1D" w:rsidR="0062200A" w:rsidRDefault="00BF033B" w:rsidP="0062200A">
      <w:pPr>
        <w:rPr>
          <w:color w:val="000000" w:themeColor="text1"/>
        </w:rPr>
      </w:pPr>
      <w:r>
        <w:rPr>
          <w:color w:val="000000" w:themeColor="text1"/>
        </w:rPr>
        <w:t xml:space="preserve">para la realización de las pruebas es necesario contar con un conjunto de datos extenso y diverso, </w:t>
      </w:r>
      <w:r w:rsidR="001064E5">
        <w:rPr>
          <w:color w:val="000000" w:themeColor="text1"/>
        </w:rPr>
        <w:t>por ello se decidió tomar tres generadores de instancias de mochila</w:t>
      </w:r>
      <w:r w:rsidR="002607CF">
        <w:rPr>
          <w:color w:val="000000" w:themeColor="text1"/>
        </w:rPr>
        <w:t xml:space="preserve"> ampliamente reconocidos por la comunidad científica</w:t>
      </w:r>
      <w:r w:rsidR="00813F11">
        <w:rPr>
          <w:color w:val="000000" w:themeColor="text1"/>
        </w:rPr>
        <w:t xml:space="preserve"> </w:t>
      </w:r>
      <w:r w:rsidR="001E4BB5">
        <w:rPr>
          <w:color w:val="000000" w:themeColor="text1"/>
        </w:rPr>
        <w:t xml:space="preserve">y </w:t>
      </w:r>
      <w:r w:rsidR="00813F11">
        <w:rPr>
          <w:color w:val="000000" w:themeColor="text1"/>
        </w:rPr>
        <w:t xml:space="preserve">disponibles en </w:t>
      </w:r>
      <w:r w:rsidR="00813F11">
        <w:rPr>
          <w:color w:val="000000" w:themeColor="text1"/>
        </w:rPr>
        <w:fldChar w:fldCharType="begin" w:fldLock="1"/>
      </w:r>
      <w:r w:rsidR="00CA5BCF">
        <w:rPr>
          <w:color w:val="000000" w:themeColor="text1"/>
        </w:rPr>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00813F11">
        <w:rPr>
          <w:color w:val="000000" w:themeColor="text1"/>
        </w:rPr>
        <w:fldChar w:fldCharType="separate"/>
      </w:r>
      <w:r w:rsidR="00813F11" w:rsidRPr="00813F11">
        <w:rPr>
          <w:noProof/>
          <w:color w:val="000000" w:themeColor="text1"/>
        </w:rPr>
        <w:t>[43]</w:t>
      </w:r>
      <w:r w:rsidR="00813F11">
        <w:rPr>
          <w:color w:val="000000" w:themeColor="text1"/>
        </w:rPr>
        <w:fldChar w:fldCharType="end"/>
      </w:r>
      <w:r w:rsidR="001E4BB5">
        <w:rPr>
          <w:color w:val="000000" w:themeColor="text1"/>
        </w:rPr>
        <w:t>. E</w:t>
      </w:r>
      <w:r w:rsidR="002607CF">
        <w:rPr>
          <w:color w:val="000000" w:themeColor="text1"/>
        </w:rPr>
        <w:t>stos generadores están desarrollados en el lenguaje de programación C</w:t>
      </w:r>
      <w:r w:rsidR="00DC3B6D">
        <w:rPr>
          <w:color w:val="000000" w:themeColor="text1"/>
        </w:rPr>
        <w:t xml:space="preserve"> </w:t>
      </w:r>
      <w:r w:rsidR="008873CD">
        <w:t>y con e</w:t>
      </w:r>
      <w:r w:rsidR="001E4BB5">
        <w:t>llos</w:t>
      </w:r>
      <w:r w:rsidR="008873CD">
        <w:t xml:space="preserve"> s</w:t>
      </w:r>
      <w:r w:rsidR="008873CD" w:rsidRPr="00CA5BCF">
        <w:t xml:space="preserve">e </w:t>
      </w:r>
      <w:r w:rsidR="008873CD">
        <w:t xml:space="preserve">tiene la posibilidad de </w:t>
      </w:r>
      <w:r w:rsidR="008873CD">
        <w:lastRenderedPageBreak/>
        <w:t xml:space="preserve">generar </w:t>
      </w:r>
      <w:r w:rsidR="008873CD" w:rsidRPr="00CA5BCF">
        <w:t xml:space="preserve">instancias con distintas capacidades para </w:t>
      </w:r>
      <w:r w:rsidR="008873CD">
        <w:t>realizar pruebas de algoritmos</w:t>
      </w:r>
      <w:r w:rsidR="008873CD" w:rsidRPr="00CA5BCF">
        <w:t xml:space="preserve"> en condiciones más realistas.</w:t>
      </w:r>
      <w:r w:rsidR="008873CD">
        <w:t xml:space="preserve"> Los generadores</w:t>
      </w:r>
      <w:r w:rsidR="00DC3B6D">
        <w:rPr>
          <w:color w:val="000000" w:themeColor="text1"/>
        </w:rPr>
        <w:t xml:space="preserve"> se detallan a continuación:</w:t>
      </w:r>
    </w:p>
    <w:p w14:paraId="3969F0F3" w14:textId="77777777" w:rsidR="00CA5BCF" w:rsidRDefault="00DC3B6D" w:rsidP="00CA5BCF">
      <w:pPr>
        <w:pStyle w:val="Prrafodelista"/>
        <w:numPr>
          <w:ilvl w:val="0"/>
          <w:numId w:val="5"/>
        </w:numPr>
        <w:rPr>
          <w:b/>
          <w:bCs/>
          <w:color w:val="000000" w:themeColor="text1"/>
        </w:rPr>
      </w:pPr>
      <w:r w:rsidRPr="00DC3B6D">
        <w:rPr>
          <w:b/>
          <w:bCs/>
          <w:color w:val="000000" w:themeColor="text1"/>
        </w:rPr>
        <w:t>Easy.exe</w:t>
      </w:r>
    </w:p>
    <w:p w14:paraId="4AF4093F" w14:textId="368AACB4" w:rsidR="00DC3B6D" w:rsidRDefault="00CA5BCF" w:rsidP="00CA5BCF">
      <w:pPr>
        <w:pStyle w:val="Prrafodelista"/>
      </w:pPr>
      <w:r>
        <w:t>G</w:t>
      </w:r>
      <w:r w:rsidRPr="00CA5BCF">
        <w:t xml:space="preserve">enerador para construir instancias de prueba para el problema de la mochila </w:t>
      </w:r>
      <w:r>
        <w:t xml:space="preserve">binaria, este generador se describe en </w:t>
      </w:r>
      <w:r>
        <w:fldChar w:fldCharType="begin" w:fldLock="1"/>
      </w:r>
      <w:r w:rsidR="005B51A9">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fldChar w:fldCharType="separate"/>
      </w:r>
      <w:r w:rsidRPr="00CA5BCF">
        <w:rPr>
          <w:noProof/>
        </w:rPr>
        <w:t>[44]</w:t>
      </w:r>
      <w:r>
        <w:fldChar w:fldCharType="end"/>
      </w:r>
      <w:r w:rsidR="008873CD">
        <w:t>.</w:t>
      </w:r>
    </w:p>
    <w:p w14:paraId="39B90866" w14:textId="3FF4D43D" w:rsidR="004E45B8" w:rsidRDefault="00CA5BCF" w:rsidP="004E45B8">
      <w:pPr>
        <w:pStyle w:val="Prrafodelista"/>
        <w:numPr>
          <w:ilvl w:val="0"/>
          <w:numId w:val="5"/>
        </w:numPr>
        <w:rPr>
          <w:b/>
          <w:bCs/>
          <w:color w:val="000000" w:themeColor="text1"/>
        </w:rPr>
      </w:pPr>
      <w:r>
        <w:rPr>
          <w:b/>
          <w:bCs/>
          <w:color w:val="000000" w:themeColor="text1"/>
        </w:rPr>
        <w:t>M</w:t>
      </w:r>
      <w:r w:rsidR="00D84D47">
        <w:rPr>
          <w:b/>
          <w:bCs/>
          <w:color w:val="000000" w:themeColor="text1"/>
        </w:rPr>
        <w:t>e</w:t>
      </w:r>
      <w:r>
        <w:rPr>
          <w:b/>
          <w:bCs/>
          <w:color w:val="000000" w:themeColor="text1"/>
        </w:rPr>
        <w:t>dium.exe</w:t>
      </w:r>
    </w:p>
    <w:p w14:paraId="5FD252E6" w14:textId="1CF4AE96" w:rsidR="00CA5BCF" w:rsidRDefault="004E45B8" w:rsidP="004E45B8">
      <w:pPr>
        <w:pStyle w:val="Prrafodelista"/>
      </w:pPr>
      <w:r>
        <w:t>G</w:t>
      </w:r>
      <w:r w:rsidRPr="004E45B8">
        <w:t>enerador avanzado para</w:t>
      </w:r>
      <w:r w:rsidR="00E7640C">
        <w:t xml:space="preserve"> </w:t>
      </w:r>
      <w:r w:rsidR="00E7640C" w:rsidRPr="00CA5BCF">
        <w:t xml:space="preserve">construir instancias de prueba para el problema de la mochila </w:t>
      </w:r>
      <w:r w:rsidR="00E7640C">
        <w:t>binaria, se consideran</w:t>
      </w:r>
      <w:r>
        <w:t xml:space="preserve"> </w:t>
      </w:r>
      <w:r w:rsidRPr="004E45B8">
        <w:t>14 tipos de instancias diferentes</w:t>
      </w:r>
      <w:r>
        <w:t xml:space="preserve">. este generador se describe en </w:t>
      </w:r>
      <w:r w:rsidR="005B51A9">
        <w:fldChar w:fldCharType="begin" w:fldLock="1"/>
      </w:r>
      <w:r w:rsidR="008873CD">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005B51A9">
        <w:fldChar w:fldCharType="separate"/>
      </w:r>
      <w:r w:rsidR="005B51A9" w:rsidRPr="005B51A9">
        <w:rPr>
          <w:noProof/>
        </w:rPr>
        <w:t>[45]</w:t>
      </w:r>
      <w:r w:rsidR="005B51A9">
        <w:fldChar w:fldCharType="end"/>
      </w:r>
      <w:r w:rsidR="008873CD">
        <w:t>.</w:t>
      </w:r>
    </w:p>
    <w:p w14:paraId="6DF90D25" w14:textId="77777777" w:rsidR="005B51A9" w:rsidRDefault="005B51A9" w:rsidP="005B51A9">
      <w:pPr>
        <w:pStyle w:val="Prrafodelista"/>
        <w:numPr>
          <w:ilvl w:val="0"/>
          <w:numId w:val="5"/>
        </w:numPr>
        <w:rPr>
          <w:b/>
          <w:bCs/>
          <w:color w:val="000000" w:themeColor="text1"/>
        </w:rPr>
      </w:pPr>
      <w:r>
        <w:rPr>
          <w:b/>
          <w:bCs/>
          <w:color w:val="000000" w:themeColor="text1"/>
        </w:rPr>
        <w:t>Hard.exe</w:t>
      </w:r>
    </w:p>
    <w:p w14:paraId="0906C218" w14:textId="10209169" w:rsidR="005B51A9" w:rsidRDefault="005B51A9" w:rsidP="005B51A9">
      <w:pPr>
        <w:pStyle w:val="Prrafodelista"/>
      </w:pPr>
      <w:r w:rsidRPr="005B51A9">
        <w:t xml:space="preserve">generador </w:t>
      </w:r>
      <w:r w:rsidR="00E7640C" w:rsidRPr="00CA5BCF">
        <w:t xml:space="preserve">para construir </w:t>
      </w:r>
      <w:r w:rsidRPr="005B51A9">
        <w:t>instancias difíciles</w:t>
      </w:r>
      <w:r w:rsidR="00E7640C">
        <w:t xml:space="preserve"> </w:t>
      </w:r>
      <w:r w:rsidR="00E7640C" w:rsidRPr="00CA5BCF">
        <w:t xml:space="preserve">de prueba para el problema de la mochila </w:t>
      </w:r>
      <w:r w:rsidR="00E7640C">
        <w:t>binaria</w:t>
      </w:r>
      <w:r>
        <w:t>.</w:t>
      </w:r>
      <w:r w:rsidR="008873CD">
        <w:t xml:space="preserve"> este generador se describe en </w:t>
      </w:r>
      <w:r w:rsidR="008873CD">
        <w:fldChar w:fldCharType="begin" w:fldLock="1"/>
      </w:r>
      <w:r w:rsidR="00122E02">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008873CD">
        <w:fldChar w:fldCharType="separate"/>
      </w:r>
      <w:r w:rsidR="008873CD" w:rsidRPr="008873CD">
        <w:rPr>
          <w:noProof/>
        </w:rPr>
        <w:t>[9]</w:t>
      </w:r>
      <w:r w:rsidR="008873CD">
        <w:fldChar w:fldCharType="end"/>
      </w:r>
      <w:r w:rsidR="008873CD">
        <w:t>.</w:t>
      </w:r>
    </w:p>
    <w:p w14:paraId="436F579F" w14:textId="36AFB32A" w:rsidR="001E4BB5" w:rsidRDefault="001E4BB5" w:rsidP="001E4BB5">
      <w:pPr>
        <w:rPr>
          <w:b/>
          <w:bCs/>
          <w:color w:val="000000" w:themeColor="text1"/>
        </w:rPr>
      </w:pPr>
    </w:p>
    <w:p w14:paraId="0D791699" w14:textId="62FD996B" w:rsidR="001E4BB5" w:rsidRDefault="001E4BB5" w:rsidP="001E4BB5">
      <w:pPr>
        <w:rPr>
          <w:color w:val="000000" w:themeColor="text1"/>
        </w:rPr>
      </w:pPr>
      <w:r w:rsidRPr="001E4BB5">
        <w:rPr>
          <w:color w:val="000000" w:themeColor="text1"/>
        </w:rPr>
        <w:t xml:space="preserve">Para la </w:t>
      </w:r>
      <w:r>
        <w:rPr>
          <w:color w:val="000000" w:themeColor="text1"/>
        </w:rPr>
        <w:t xml:space="preserve">construcción del conjunto de datos se definieron cuatro variables a tener en cuenta: </w:t>
      </w:r>
    </w:p>
    <w:p w14:paraId="35F38A98" w14:textId="77777777" w:rsidR="009521C0" w:rsidRDefault="009521C0" w:rsidP="001E4BB5">
      <w:pPr>
        <w:rPr>
          <w:color w:val="000000" w:themeColor="text1"/>
        </w:rPr>
      </w:pPr>
    </w:p>
    <w:p w14:paraId="5E3A851A" w14:textId="0B5F3BDD" w:rsidR="009521C0" w:rsidRPr="009521C0" w:rsidRDefault="009521C0" w:rsidP="009521C0">
      <w:pPr>
        <w:pStyle w:val="Prrafodelista"/>
        <w:numPr>
          <w:ilvl w:val="0"/>
          <w:numId w:val="5"/>
        </w:numPr>
        <w:rPr>
          <w:b/>
          <w:bCs/>
          <w:color w:val="000000" w:themeColor="text1"/>
        </w:rPr>
      </w:pPr>
      <w:r w:rsidRPr="009521C0">
        <w:rPr>
          <w:b/>
          <w:bCs/>
          <w:color w:val="000000" w:themeColor="text1"/>
        </w:rPr>
        <w:t>Tipo de correlación:</w:t>
      </w:r>
    </w:p>
    <w:p w14:paraId="5F88385E" w14:textId="4E8954DC" w:rsidR="009521C0" w:rsidRDefault="009521C0" w:rsidP="009521C0">
      <w:pPr>
        <w:pStyle w:val="Prrafodelista"/>
        <w:rPr>
          <w:color w:val="000000" w:themeColor="text1"/>
        </w:rPr>
      </w:pPr>
      <w:r>
        <w:rPr>
          <w:color w:val="000000" w:themeColor="text1"/>
        </w:rPr>
        <w:t>Hace referencia al tipo de correlación que deben tener los elementos de la mochila</w:t>
      </w:r>
    </w:p>
    <w:p w14:paraId="05894D73" w14:textId="39CD3CC0" w:rsidR="009521C0" w:rsidRPr="009521C0" w:rsidRDefault="009521C0" w:rsidP="009521C0">
      <w:pPr>
        <w:pStyle w:val="Prrafodelista"/>
        <w:numPr>
          <w:ilvl w:val="0"/>
          <w:numId w:val="5"/>
        </w:numPr>
        <w:rPr>
          <w:b/>
          <w:bCs/>
          <w:color w:val="000000" w:themeColor="text1"/>
        </w:rPr>
      </w:pPr>
      <w:r w:rsidRPr="009521C0">
        <w:rPr>
          <w:b/>
          <w:bCs/>
          <w:color w:val="000000" w:themeColor="text1"/>
        </w:rPr>
        <w:t>Dificultad:</w:t>
      </w:r>
    </w:p>
    <w:p w14:paraId="11A0635A" w14:textId="1DF536C4" w:rsidR="009521C0" w:rsidRDefault="009521C0" w:rsidP="009521C0">
      <w:pPr>
        <w:pStyle w:val="Prrafodelista"/>
        <w:rPr>
          <w:b/>
          <w:bCs/>
          <w:color w:val="000000" w:themeColor="text1"/>
        </w:rPr>
      </w:pPr>
      <w:r>
        <w:rPr>
          <w:color w:val="000000" w:themeColor="text1"/>
        </w:rPr>
        <w:t xml:space="preserve">Hace referencia a la dificultad que debe tener el conjunto de datos seleccionados, </w:t>
      </w:r>
      <w:r w:rsidR="00D84D47">
        <w:rPr>
          <w:color w:val="000000" w:themeColor="text1"/>
        </w:rPr>
        <w:t xml:space="preserve">si se requiere una dificultad normal, el conjunto de datos se genera con el artefacto </w:t>
      </w:r>
      <w:r w:rsidR="00D84D47" w:rsidRPr="00D84D47">
        <w:rPr>
          <w:b/>
          <w:bCs/>
          <w:color w:val="000000" w:themeColor="text1"/>
        </w:rPr>
        <w:t>easy.exe</w:t>
      </w:r>
      <w:r w:rsidR="00D84D47">
        <w:rPr>
          <w:b/>
          <w:bCs/>
          <w:color w:val="000000" w:themeColor="text1"/>
        </w:rPr>
        <w:t xml:space="preserve">, </w:t>
      </w:r>
      <w:r w:rsidR="00D84D47" w:rsidRPr="00D84D47">
        <w:rPr>
          <w:color w:val="000000" w:themeColor="text1"/>
        </w:rPr>
        <w:t>si se requiere una dificultad media</w:t>
      </w:r>
      <w:r w:rsidR="00D84D47">
        <w:rPr>
          <w:b/>
          <w:bCs/>
          <w:color w:val="000000" w:themeColor="text1"/>
        </w:rPr>
        <w:t xml:space="preserve"> </w:t>
      </w:r>
      <w:r w:rsidR="00D84D47">
        <w:rPr>
          <w:color w:val="000000" w:themeColor="text1"/>
        </w:rPr>
        <w:t xml:space="preserve">el conjunto de datos se genera con el artefacto </w:t>
      </w:r>
      <w:r w:rsidR="00D84D47" w:rsidRPr="00D84D47">
        <w:rPr>
          <w:b/>
          <w:bCs/>
          <w:color w:val="000000" w:themeColor="text1"/>
        </w:rPr>
        <w:t>m</w:t>
      </w:r>
      <w:r w:rsidR="00D84D47">
        <w:rPr>
          <w:b/>
          <w:bCs/>
          <w:color w:val="000000" w:themeColor="text1"/>
        </w:rPr>
        <w:t>e</w:t>
      </w:r>
      <w:r w:rsidR="00D84D47" w:rsidRPr="00D84D47">
        <w:rPr>
          <w:b/>
          <w:bCs/>
          <w:color w:val="000000" w:themeColor="text1"/>
        </w:rPr>
        <w:t>dium.exe</w:t>
      </w:r>
      <w:r w:rsidR="00D84D47">
        <w:rPr>
          <w:color w:val="000000" w:themeColor="text1"/>
        </w:rPr>
        <w:t xml:space="preserve"> y si se </w:t>
      </w:r>
      <w:r w:rsidR="00D84D47" w:rsidRPr="00D84D47">
        <w:rPr>
          <w:color w:val="000000" w:themeColor="text1"/>
        </w:rPr>
        <w:t xml:space="preserve">requiere una dificultad </w:t>
      </w:r>
      <w:r w:rsidR="00D84D47">
        <w:rPr>
          <w:color w:val="000000" w:themeColor="text1"/>
        </w:rPr>
        <w:t xml:space="preserve">alta el conjunto de datos se genera con el artefacto </w:t>
      </w:r>
      <w:r w:rsidR="00D84D47" w:rsidRPr="00D84D47">
        <w:rPr>
          <w:b/>
          <w:bCs/>
          <w:color w:val="000000" w:themeColor="text1"/>
        </w:rPr>
        <w:t>hard.exe</w:t>
      </w:r>
      <w:r w:rsidR="00D84D47">
        <w:rPr>
          <w:b/>
          <w:bCs/>
          <w:color w:val="000000" w:themeColor="text1"/>
        </w:rPr>
        <w:t>.</w:t>
      </w:r>
    </w:p>
    <w:p w14:paraId="042928C0" w14:textId="14A9E9B6" w:rsidR="00D84D47" w:rsidRPr="00517CB4" w:rsidRDefault="00517CB4" w:rsidP="00D84D47">
      <w:pPr>
        <w:pStyle w:val="Prrafodelista"/>
        <w:numPr>
          <w:ilvl w:val="0"/>
          <w:numId w:val="5"/>
        </w:numPr>
        <w:rPr>
          <w:b/>
          <w:bCs/>
          <w:color w:val="000000" w:themeColor="text1"/>
        </w:rPr>
      </w:pPr>
      <w:r w:rsidRPr="00517CB4">
        <w:rPr>
          <w:b/>
          <w:bCs/>
          <w:color w:val="000000" w:themeColor="text1"/>
        </w:rPr>
        <w:t>Cantidad de ítems</w:t>
      </w:r>
    </w:p>
    <w:p w14:paraId="19FF7314" w14:textId="6E82079E" w:rsidR="00517CB4" w:rsidRDefault="00517CB4" w:rsidP="00517CB4">
      <w:pPr>
        <w:pStyle w:val="Prrafodelista"/>
        <w:rPr>
          <w:color w:val="000000" w:themeColor="text1"/>
        </w:rPr>
      </w:pPr>
      <w:r>
        <w:rPr>
          <w:color w:val="000000" w:themeColor="text1"/>
        </w:rPr>
        <w:t>Cantidad de ítems que contiene la mochila</w:t>
      </w:r>
    </w:p>
    <w:p w14:paraId="0D6B281F" w14:textId="23B858D4" w:rsidR="00517CB4" w:rsidRDefault="00517CB4" w:rsidP="00517CB4">
      <w:pPr>
        <w:pStyle w:val="Prrafodelista"/>
        <w:numPr>
          <w:ilvl w:val="0"/>
          <w:numId w:val="5"/>
        </w:numPr>
        <w:rPr>
          <w:b/>
          <w:bCs/>
          <w:color w:val="000000" w:themeColor="text1"/>
        </w:rPr>
      </w:pPr>
      <w:r w:rsidRPr="00601A86">
        <w:rPr>
          <w:b/>
          <w:bCs/>
          <w:color w:val="000000" w:themeColor="text1"/>
        </w:rPr>
        <w:t>Rango de los coeficientes:</w:t>
      </w:r>
    </w:p>
    <w:p w14:paraId="72348698" w14:textId="61426B27" w:rsidR="00601A86" w:rsidRDefault="00601A86" w:rsidP="00601A86">
      <w:pPr>
        <w:pStyle w:val="Prrafodelista"/>
        <w:rPr>
          <w:lang w:val="es-419"/>
        </w:rPr>
      </w:pPr>
      <w:r>
        <w:rPr>
          <w:lang w:val="es-419"/>
        </w:rPr>
        <w:t>R</w:t>
      </w:r>
      <w:r w:rsidRPr="004D4B3B">
        <w:rPr>
          <w:lang w:val="es-419"/>
        </w:rPr>
        <w:t xml:space="preserve">ango </w:t>
      </w:r>
      <w:r>
        <w:rPr>
          <w:lang w:val="es-419"/>
        </w:rPr>
        <w:t xml:space="preserve">de coeficientes en la </w:t>
      </w:r>
      <w:r w:rsidRPr="004D4B3B">
        <w:rPr>
          <w:lang w:val="es-419"/>
        </w:rPr>
        <w:t>creación del conjunto de datos</w:t>
      </w:r>
    </w:p>
    <w:p w14:paraId="4C15AF94" w14:textId="286ECA8E" w:rsidR="00601A86" w:rsidRDefault="00601A86" w:rsidP="00601A86">
      <w:pPr>
        <w:rPr>
          <w:b/>
          <w:bCs/>
          <w:color w:val="000000" w:themeColor="text1"/>
        </w:rPr>
      </w:pPr>
    </w:p>
    <w:p w14:paraId="3D5D70C5" w14:textId="073FF29A" w:rsidR="00601A86" w:rsidRDefault="00601A86" w:rsidP="00601A86">
      <w:pPr>
        <w:rPr>
          <w:color w:val="000000" w:themeColor="text1"/>
        </w:rPr>
      </w:pPr>
      <w:r w:rsidRPr="00601A86">
        <w:rPr>
          <w:color w:val="000000" w:themeColor="text1"/>
        </w:rPr>
        <w:t xml:space="preserve">Teniendo en cuenta </w:t>
      </w:r>
      <w:r>
        <w:rPr>
          <w:color w:val="000000" w:themeColor="text1"/>
        </w:rPr>
        <w:t>las variables definidas anteriormente</w:t>
      </w:r>
      <w:r w:rsidR="00F25015">
        <w:rPr>
          <w:color w:val="000000" w:themeColor="text1"/>
        </w:rPr>
        <w:t xml:space="preserve">, en primera medida los archivos serán almacenados en </w:t>
      </w:r>
      <w:r w:rsidR="00BE742D">
        <w:rPr>
          <w:color w:val="000000" w:themeColor="text1"/>
        </w:rPr>
        <w:t>una</w:t>
      </w:r>
      <w:r w:rsidR="00F25015">
        <w:rPr>
          <w:color w:val="000000" w:themeColor="text1"/>
        </w:rPr>
        <w:t xml:space="preserve"> carpeta</w:t>
      </w:r>
      <w:r w:rsidR="00BE742D">
        <w:rPr>
          <w:color w:val="000000" w:themeColor="text1"/>
        </w:rPr>
        <w:t xml:space="preserve"> que </w:t>
      </w:r>
      <w:r w:rsidR="00787AD3">
        <w:rPr>
          <w:color w:val="000000" w:themeColor="text1"/>
        </w:rPr>
        <w:t xml:space="preserve">será nombrada </w:t>
      </w:r>
      <w:r w:rsidR="00BE742D">
        <w:rPr>
          <w:color w:val="000000" w:themeColor="text1"/>
        </w:rPr>
        <w:t>de acuerdo al tipo de dificultad seleccionada</w:t>
      </w:r>
      <w:r w:rsidR="00B058CF">
        <w:rPr>
          <w:color w:val="000000" w:themeColor="text1"/>
        </w:rPr>
        <w:t>; además,</w:t>
      </w:r>
      <w:r w:rsidR="00BE742D">
        <w:rPr>
          <w:color w:val="000000" w:themeColor="text1"/>
        </w:rPr>
        <w:t xml:space="preserve"> cada archivo tendrá</w:t>
      </w:r>
      <w:r w:rsidR="0069114C">
        <w:rPr>
          <w:color w:val="000000" w:themeColor="text1"/>
        </w:rPr>
        <w:t xml:space="preserve"> una denominación única </w:t>
      </w:r>
      <w:r w:rsidR="00B058CF">
        <w:rPr>
          <w:color w:val="000000" w:themeColor="text1"/>
        </w:rPr>
        <w:t>que contiene los parámetros de creación y se rige bajo la siguiente n</w:t>
      </w:r>
      <w:r w:rsidR="00BE742D">
        <w:rPr>
          <w:color w:val="000000" w:themeColor="text1"/>
        </w:rPr>
        <w:t>omenclatura:</w:t>
      </w:r>
    </w:p>
    <w:p w14:paraId="0CEF460E" w14:textId="525F3877" w:rsidR="0069114C" w:rsidRDefault="0069114C" w:rsidP="00601A86">
      <w:pPr>
        <w:rPr>
          <w:color w:val="000000" w:themeColor="text1"/>
        </w:rPr>
      </w:pPr>
    </w:p>
    <w:p w14:paraId="2A05FB9B" w14:textId="7D6565E0" w:rsidR="0069114C" w:rsidRPr="0056741F" w:rsidRDefault="0069114C" w:rsidP="00C41743">
      <w:pPr>
        <w:ind w:left="-680"/>
        <w:jc w:val="center"/>
        <w:rPr>
          <w:rFonts w:ascii="Courier New" w:hAnsi="Courier New" w:cs="Courier New"/>
          <w:color w:val="000000" w:themeColor="text1"/>
        </w:rPr>
      </w:pPr>
      <w:r w:rsidRPr="0056741F">
        <w:rPr>
          <w:rFonts w:ascii="Courier New" w:hAnsi="Courier New" w:cs="Courier New"/>
          <w:color w:val="000000" w:themeColor="text1"/>
        </w:rPr>
        <w:t>t[]_d[]_n[]_</w:t>
      </w:r>
      <w:r w:rsidR="0056741F" w:rsidRPr="0056741F">
        <w:rPr>
          <w:rFonts w:ascii="Courier New" w:hAnsi="Courier New" w:cs="Courier New"/>
          <w:color w:val="000000" w:themeColor="text1"/>
        </w:rPr>
        <w:t>r[</w:t>
      </w:r>
      <w:r w:rsidRPr="0056741F">
        <w:rPr>
          <w:rFonts w:ascii="Courier New" w:hAnsi="Courier New" w:cs="Courier New"/>
          <w:color w:val="000000" w:themeColor="text1"/>
        </w:rPr>
        <w:t>].dat</w:t>
      </w:r>
    </w:p>
    <w:p w14:paraId="069CFC45" w14:textId="4F8692CC" w:rsidR="00787AD3" w:rsidRDefault="00787AD3" w:rsidP="00787AD3">
      <w:pPr>
        <w:rPr>
          <w:color w:val="000000" w:themeColor="text1"/>
        </w:rPr>
      </w:pPr>
    </w:p>
    <w:p w14:paraId="78BA6AA2" w14:textId="5CB916C7" w:rsidR="00787AD3" w:rsidRDefault="005937F9" w:rsidP="00787AD3">
      <w:pPr>
        <w:rPr>
          <w:color w:val="000000" w:themeColor="text1"/>
        </w:rPr>
      </w:pPr>
      <w:r>
        <w:rPr>
          <w:color w:val="000000" w:themeColor="text1"/>
        </w:rPr>
        <w:t>L</w:t>
      </w:r>
      <w:r w:rsidR="000573C4">
        <w:rPr>
          <w:color w:val="000000" w:themeColor="text1"/>
        </w:rPr>
        <w:t xml:space="preserve">a información que se genere en </w:t>
      </w:r>
      <w:r w:rsidR="00D92F19">
        <w:rPr>
          <w:color w:val="000000" w:themeColor="text1"/>
        </w:rPr>
        <w:t xml:space="preserve">cada archivo </w:t>
      </w:r>
      <w:r w:rsidR="000573C4">
        <w:rPr>
          <w:color w:val="000000" w:themeColor="text1"/>
        </w:rPr>
        <w:t xml:space="preserve">con los artefactos ejecutables </w:t>
      </w:r>
      <w:r w:rsidR="00D92F19">
        <w:rPr>
          <w:color w:val="000000" w:themeColor="text1"/>
        </w:rPr>
        <w:t>contiene la siguiente estructura:</w:t>
      </w:r>
    </w:p>
    <w:p w14:paraId="33838F06" w14:textId="77777777" w:rsidR="00D92F19" w:rsidRPr="000573C4" w:rsidRDefault="00D92F19" w:rsidP="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s-419"/>
        </w:rPr>
      </w:pPr>
    </w:p>
    <w:p w14:paraId="52709DFA" w14:textId="14570E74" w:rsidR="00D92F19" w:rsidRPr="00D92F19" w:rsidRDefault="00D92F19" w:rsidP="00C4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n</w:t>
      </w:r>
    </w:p>
    <w:p w14:paraId="45696BA4" w14:textId="4A4AEC8B" w:rsidR="00D92F19" w:rsidRPr="00D92F19" w:rsidRDefault="00D92F19" w:rsidP="00C4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p[0] w[0]</w:t>
      </w:r>
    </w:p>
    <w:p w14:paraId="78535B06" w14:textId="2656DBA7" w:rsidR="00D92F19" w:rsidRPr="00D92F19" w:rsidRDefault="00D92F19" w:rsidP="00C4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p[1] w[1]</w:t>
      </w:r>
    </w:p>
    <w:p w14:paraId="30D7FD53" w14:textId="46A4F7DD" w:rsidR="00D92F19" w:rsidRPr="00D92F19" w:rsidRDefault="00D92F19" w:rsidP="00C4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691E34A3" w14:textId="44FE16D5" w:rsidR="00D92F19" w:rsidRPr="00D92F19" w:rsidRDefault="00D92F19" w:rsidP="00C4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46D6491A" w14:textId="5CE842D1" w:rsidR="00D92F19" w:rsidRDefault="00E3268D" w:rsidP="00C4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obj</w:t>
      </w:r>
    </w:p>
    <w:p w14:paraId="555826E3" w14:textId="31D8BFF0" w:rsidR="00A14AA5" w:rsidRDefault="00A14AA5" w:rsidP="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es-419"/>
        </w:rPr>
      </w:pPr>
    </w:p>
    <w:p w14:paraId="4A375CBF" w14:textId="77777777" w:rsidR="003C7118" w:rsidRDefault="004C32E0" w:rsidP="003B1040">
      <w:pPr>
        <w:pStyle w:val="Descripcin"/>
        <w:rPr>
          <w:rFonts w:ascii="Courier New" w:eastAsia="Times New Roman" w:hAnsi="Courier New" w:cs="Courier New"/>
          <w:color w:val="000000"/>
          <w:sz w:val="20"/>
          <w:lang w:val="es-419" w:eastAsia="es-419"/>
        </w:rPr>
      </w:pPr>
      <w:r>
        <w:t>D</w:t>
      </w:r>
      <w:r w:rsidR="00A14AA5" w:rsidRPr="00A14AA5">
        <w:t xml:space="preserve">onde </w:t>
      </w:r>
      <w:r w:rsidR="00A14AA5" w:rsidRPr="004C32E0">
        <w:rPr>
          <w:b/>
        </w:rPr>
        <w:t>n</w:t>
      </w:r>
      <w:r w:rsidR="00A14AA5">
        <w:t xml:space="preserve"> indica la cantidad de elementos, </w:t>
      </w:r>
      <w:r w:rsidR="00A14AA5" w:rsidRPr="004C32E0">
        <w:rPr>
          <w:b/>
        </w:rPr>
        <w:t>p[0]</w:t>
      </w:r>
      <w:r w:rsidR="00A14AA5">
        <w:t xml:space="preserve"> </w:t>
      </w:r>
      <w:r>
        <w:t>i</w:t>
      </w:r>
      <w:r w:rsidR="00A14AA5">
        <w:t xml:space="preserve">ndica el beneficio del primer elemento, </w:t>
      </w:r>
      <w:r w:rsidR="00A14AA5" w:rsidRPr="004C32E0">
        <w:rPr>
          <w:b/>
        </w:rPr>
        <w:t>w[0]</w:t>
      </w:r>
      <w:r w:rsidR="00A14AA5">
        <w:t xml:space="preserve"> indica el peso del primer elemento y </w:t>
      </w:r>
      <w:r w:rsidR="005937F9">
        <w:t>así</w:t>
      </w:r>
      <w:r>
        <w:t xml:space="preserve"> sucesivamente hasta el </w:t>
      </w:r>
      <w:r>
        <w:lastRenderedPageBreak/>
        <w:t xml:space="preserve">elemento n-1, </w:t>
      </w:r>
      <w:r w:rsidR="005937F9">
        <w:t xml:space="preserve">finalmente </w:t>
      </w:r>
      <w:r w:rsidR="00A14AA5" w:rsidRPr="004C32E0">
        <w:rPr>
          <w:b/>
        </w:rPr>
        <w:t>obj</w:t>
      </w:r>
      <w:r w:rsidR="00A14AA5">
        <w:t xml:space="preserve"> </w:t>
      </w:r>
      <w:r>
        <w:t>indica el valor objetivo al que se debe llegar con la solución encontrada</w:t>
      </w:r>
      <w:r w:rsidR="007D52E6">
        <w:rPr>
          <w:rFonts w:ascii="Courier New" w:eastAsia="Times New Roman" w:hAnsi="Courier New" w:cs="Courier New"/>
          <w:color w:val="000000"/>
          <w:sz w:val="20"/>
          <w:lang w:val="es-419" w:eastAsia="es-419"/>
        </w:rPr>
        <w:t>.</w:t>
      </w:r>
    </w:p>
    <w:p w14:paraId="1F051876" w14:textId="3E432CB6" w:rsidR="0062200A" w:rsidRPr="007072B8" w:rsidRDefault="007072B8" w:rsidP="003B1040">
      <w:pPr>
        <w:pStyle w:val="Ttulo4"/>
      </w:pPr>
      <w:bookmarkStart w:id="110" w:name="_Toc99159441"/>
      <w:bookmarkStart w:id="111" w:name="_Toc99159442"/>
      <w:bookmarkStart w:id="112" w:name="_Toc99159443"/>
      <w:bookmarkStart w:id="113" w:name="_Toc99159444"/>
      <w:bookmarkStart w:id="114" w:name="_Toc99159445"/>
      <w:bookmarkStart w:id="115" w:name="_Toc99159446"/>
      <w:bookmarkEnd w:id="110"/>
      <w:bookmarkEnd w:id="111"/>
      <w:bookmarkEnd w:id="112"/>
      <w:bookmarkEnd w:id="113"/>
      <w:bookmarkEnd w:id="114"/>
      <w:r w:rsidRPr="007072B8">
        <w:t>Generación del conjunto de datos</w:t>
      </w:r>
      <w:bookmarkEnd w:id="115"/>
      <w:r w:rsidRPr="007072B8">
        <w:t xml:space="preserve"> </w:t>
      </w:r>
    </w:p>
    <w:p w14:paraId="15ECE359" w14:textId="188F1A30" w:rsidR="00D31E81" w:rsidRDefault="00D31E81" w:rsidP="004C5518">
      <w:r>
        <w:t xml:space="preserve">Para habilitar esta funcionalidad es necesario indicarle al programa mediante </w:t>
      </w:r>
      <w:r w:rsidR="00EB70BF">
        <w:t>línea de comandos que debe realizar la generación. Este procedimiento se realiza enviando el subcomando {generate} en la ejecución del programa.</w:t>
      </w:r>
    </w:p>
    <w:p w14:paraId="430ED333" w14:textId="7B934E3E" w:rsidR="004A429A" w:rsidRDefault="004A429A" w:rsidP="004C5518"/>
    <w:p w14:paraId="5D2D9B54" w14:textId="374C28A8" w:rsidR="00CE1659" w:rsidRPr="00CE1659" w:rsidRDefault="00CE1659" w:rsidP="004C5518">
      <w:pPr>
        <w:rPr>
          <w:lang w:val="es-419"/>
        </w:rPr>
      </w:pPr>
      <w:r>
        <w:rPr>
          <w:lang w:val="es-419"/>
        </w:rPr>
        <w:t>Argumentos opcionales:</w:t>
      </w:r>
    </w:p>
    <w:p w14:paraId="4E2E2B60" w14:textId="77777777" w:rsidR="00BC4F40" w:rsidRPr="00BC4F40" w:rsidRDefault="004A429A" w:rsidP="004A429A">
      <w:pPr>
        <w:pStyle w:val="Prrafodelista"/>
        <w:numPr>
          <w:ilvl w:val="0"/>
          <w:numId w:val="5"/>
        </w:numPr>
        <w:rPr>
          <w:b/>
          <w:bCs/>
        </w:rPr>
      </w:pPr>
      <w:r w:rsidRPr="00BC4F40">
        <w:rPr>
          <w:b/>
          <w:bCs/>
        </w:rPr>
        <w:t xml:space="preserve">[h, --help]] </w:t>
      </w:r>
    </w:p>
    <w:p w14:paraId="07BA12D5" w14:textId="420590E1" w:rsidR="00315C72" w:rsidRPr="002A69A9" w:rsidRDefault="00315C72" w:rsidP="00315C72">
      <w:pPr>
        <w:pStyle w:val="Prrafodelista"/>
        <w:rPr>
          <w:lang w:val="es-419"/>
        </w:rPr>
      </w:pPr>
      <w:r>
        <w:rPr>
          <w:lang w:val="es-419"/>
        </w:rPr>
        <w:t>Permite visualizar</w:t>
      </w:r>
      <w:r w:rsidRPr="002A69A9">
        <w:rPr>
          <w:lang w:val="es-419"/>
        </w:rPr>
        <w:t xml:space="preserve"> el </w:t>
      </w:r>
      <w:r>
        <w:rPr>
          <w:lang w:val="es-419"/>
        </w:rPr>
        <w:t>mensaje</w:t>
      </w:r>
      <w:r w:rsidRPr="002A69A9">
        <w:rPr>
          <w:lang w:val="es-419"/>
        </w:rPr>
        <w:t xml:space="preserve"> de ayuda</w:t>
      </w:r>
      <w:r w:rsidR="00C41743">
        <w:rPr>
          <w:lang w:val="es-419"/>
        </w:rPr>
        <w:t>.</w:t>
      </w:r>
    </w:p>
    <w:p w14:paraId="215F6F07" w14:textId="77777777" w:rsidR="00BC4F40" w:rsidRPr="00B94883" w:rsidRDefault="004A429A" w:rsidP="00981AEC">
      <w:pPr>
        <w:pStyle w:val="Prrafodelista"/>
        <w:numPr>
          <w:ilvl w:val="0"/>
          <w:numId w:val="5"/>
        </w:numPr>
        <w:rPr>
          <w:b/>
          <w:bCs/>
          <w:lang w:val="en-US"/>
        </w:rPr>
      </w:pPr>
      <w:r w:rsidRPr="00B94883">
        <w:rPr>
          <w:b/>
          <w:bCs/>
          <w:lang w:val="en-US"/>
        </w:rPr>
        <w:t>[-t TYPE [TYPE ...], --type TYPE [TYPE ...]]</w:t>
      </w:r>
      <w:r w:rsidR="004C2A26" w:rsidRPr="00B94883">
        <w:rPr>
          <w:b/>
          <w:bCs/>
          <w:lang w:val="en-US"/>
        </w:rPr>
        <w:t xml:space="preserve"> </w:t>
      </w:r>
    </w:p>
    <w:p w14:paraId="517628F3" w14:textId="352626B3" w:rsidR="004A429A" w:rsidRPr="004C2A26" w:rsidRDefault="00A52599" w:rsidP="00BC4F40">
      <w:pPr>
        <w:pStyle w:val="Prrafodelista"/>
        <w:rPr>
          <w:lang w:val="es-419"/>
        </w:rPr>
      </w:pPr>
      <w:r>
        <w:rPr>
          <w:lang w:val="es-419"/>
        </w:rPr>
        <w:t>I</w:t>
      </w:r>
      <w:r w:rsidR="004C2A26" w:rsidRPr="004C2A26">
        <w:rPr>
          <w:lang w:val="es-419"/>
        </w:rPr>
        <w:t xml:space="preserve">ndica el tipo de </w:t>
      </w:r>
      <w:r w:rsidR="00315C72" w:rsidRPr="004C2A26">
        <w:rPr>
          <w:lang w:val="es-419"/>
        </w:rPr>
        <w:t>correlación</w:t>
      </w:r>
      <w:r w:rsidR="004C2A26" w:rsidRPr="004C2A26">
        <w:rPr>
          <w:lang w:val="es-419"/>
        </w:rPr>
        <w:t xml:space="preserve"> entre los elementos de la mochila. Opciones: ([1=uncorrelated, 2=weakly correlated, 3=strongly</w:t>
      </w:r>
      <w:r w:rsidR="004C2A26">
        <w:rPr>
          <w:lang w:val="es-419"/>
        </w:rPr>
        <w:t xml:space="preserve"> co</w:t>
      </w:r>
      <w:r w:rsidR="004C2A26" w:rsidRPr="004C2A26">
        <w:rPr>
          <w:lang w:val="es-419"/>
        </w:rPr>
        <w:t>rrelated, 4=subset sum])</w:t>
      </w:r>
      <w:r w:rsidR="00C41743">
        <w:rPr>
          <w:lang w:val="es-419"/>
        </w:rPr>
        <w:t>.</w:t>
      </w:r>
    </w:p>
    <w:p w14:paraId="777849EE" w14:textId="77777777" w:rsidR="00BC4F40" w:rsidRPr="00BC4F40" w:rsidRDefault="004A429A" w:rsidP="004A429A">
      <w:pPr>
        <w:pStyle w:val="Prrafodelista"/>
        <w:numPr>
          <w:ilvl w:val="0"/>
          <w:numId w:val="5"/>
        </w:numPr>
        <w:rPr>
          <w:b/>
          <w:bCs/>
          <w:lang w:val="en-US"/>
        </w:rPr>
      </w:pPr>
      <w:r w:rsidRPr="00BC4F40">
        <w:rPr>
          <w:b/>
          <w:bCs/>
          <w:lang w:val="en-US"/>
        </w:rPr>
        <w:t>[-d DIFFICULT [DIFFICULT ...], --difficult DIFFICULT [DIFFICULT ...]]</w:t>
      </w:r>
      <w:r w:rsidR="004C2A26" w:rsidRPr="00BC4F40">
        <w:rPr>
          <w:b/>
          <w:bCs/>
          <w:lang w:val="en-US"/>
        </w:rPr>
        <w:t xml:space="preserve"> </w:t>
      </w:r>
    </w:p>
    <w:p w14:paraId="2C12D116" w14:textId="3987AD84" w:rsidR="004A429A" w:rsidRPr="00BC4F40" w:rsidRDefault="00A52599" w:rsidP="00BC4F40">
      <w:pPr>
        <w:pStyle w:val="Prrafodelista"/>
        <w:rPr>
          <w:lang w:val="es-419"/>
        </w:rPr>
      </w:pPr>
      <w:r>
        <w:rPr>
          <w:lang w:val="es-419"/>
        </w:rPr>
        <w:t>I</w:t>
      </w:r>
      <w:r w:rsidR="004C2A26" w:rsidRPr="00BC4F40">
        <w:rPr>
          <w:lang w:val="es-419"/>
        </w:rPr>
        <w:t>ndica la dificultad del conjunto de datos a generar. Opciones: ([1=Easy, 2=Medium, 3=Hard])</w:t>
      </w:r>
      <w:r w:rsidR="00C41743">
        <w:rPr>
          <w:lang w:val="es-419"/>
        </w:rPr>
        <w:t>.</w:t>
      </w:r>
    </w:p>
    <w:p w14:paraId="43784BC5" w14:textId="77777777" w:rsidR="00BC4F40" w:rsidRPr="00B94883" w:rsidRDefault="004A429A" w:rsidP="004A429A">
      <w:pPr>
        <w:pStyle w:val="Prrafodelista"/>
        <w:numPr>
          <w:ilvl w:val="0"/>
          <w:numId w:val="5"/>
        </w:numPr>
        <w:rPr>
          <w:b/>
          <w:bCs/>
          <w:lang w:val="en-US"/>
        </w:rPr>
      </w:pPr>
      <w:r w:rsidRPr="00B94883">
        <w:rPr>
          <w:b/>
          <w:bCs/>
          <w:lang w:val="en-US"/>
        </w:rPr>
        <w:t>[-n NITEMS [NITEMS ...], --nitems NITEMS [NITEMS ...]]</w:t>
      </w:r>
      <w:r w:rsidR="004C2A26" w:rsidRPr="00B94883">
        <w:rPr>
          <w:b/>
          <w:bCs/>
          <w:lang w:val="en-US"/>
        </w:rPr>
        <w:t xml:space="preserve"> </w:t>
      </w:r>
    </w:p>
    <w:p w14:paraId="7ED1C6DF" w14:textId="144D3F82" w:rsidR="004A429A" w:rsidRPr="00BC4F40" w:rsidRDefault="00A52599" w:rsidP="00BC4F40">
      <w:pPr>
        <w:pStyle w:val="Prrafodelista"/>
        <w:rPr>
          <w:lang w:val="es-419"/>
        </w:rPr>
      </w:pPr>
      <w:r>
        <w:rPr>
          <w:lang w:val="es-419"/>
        </w:rPr>
        <w:t>I</w:t>
      </w:r>
      <w:r w:rsidR="004C2A26" w:rsidRPr="004C2A26">
        <w:rPr>
          <w:lang w:val="es-419"/>
        </w:rPr>
        <w:t xml:space="preserve">ndica la cantidad de </w:t>
      </w:r>
      <w:r w:rsidR="003C4696">
        <w:rPr>
          <w:lang w:val="es-419"/>
        </w:rPr>
        <w:t>elementos</w:t>
      </w:r>
      <w:r w:rsidR="004C2A26" w:rsidRPr="004C2A26">
        <w:rPr>
          <w:lang w:val="es-419"/>
        </w:rPr>
        <w:t xml:space="preserve"> almacenados en </w:t>
      </w:r>
      <w:r w:rsidR="004C2A26">
        <w:rPr>
          <w:lang w:val="es-419"/>
        </w:rPr>
        <w:t>cada mochila</w:t>
      </w:r>
      <w:r w:rsidR="00C41743">
        <w:rPr>
          <w:lang w:val="es-419"/>
        </w:rPr>
        <w:t>. El valor máximo es 13</w:t>
      </w:r>
      <w:r>
        <w:rPr>
          <w:lang w:val="es-419"/>
        </w:rPr>
        <w:t>. S</w:t>
      </w:r>
      <w:r w:rsidR="004D4B3B">
        <w:rPr>
          <w:lang w:val="es-419"/>
        </w:rPr>
        <w:t>i se envían dos argumentos se tomará como un rango, si se envían más de dos se tomará como una lista</w:t>
      </w:r>
      <w:r w:rsidR="00BC4F40">
        <w:rPr>
          <w:lang w:val="es-419"/>
        </w:rPr>
        <w:t xml:space="preserve">. </w:t>
      </w:r>
      <w:r w:rsidR="00BC4F40" w:rsidRPr="00BC4F40">
        <w:rPr>
          <w:lang w:val="es-419"/>
        </w:rPr>
        <w:t>[ {n1-n2} &lt;&gt; {n1, n2,</w:t>
      </w:r>
      <w:r w:rsidR="00CE1659">
        <w:rPr>
          <w:lang w:val="es-419"/>
        </w:rPr>
        <w:t xml:space="preserve"> </w:t>
      </w:r>
      <w:r w:rsidR="00BC4F40" w:rsidRPr="00BC4F40">
        <w:rPr>
          <w:lang w:val="es-419"/>
        </w:rPr>
        <w:t>...</w:t>
      </w:r>
      <w:r w:rsidR="00CE1659">
        <w:rPr>
          <w:lang w:val="es-419"/>
        </w:rPr>
        <w:t xml:space="preserve"> </w:t>
      </w:r>
      <w:r w:rsidR="00BC4F40" w:rsidRPr="00BC4F40">
        <w:rPr>
          <w:lang w:val="es-419"/>
        </w:rPr>
        <w:t>, n} ]</w:t>
      </w:r>
      <w:r w:rsidR="00C41743">
        <w:rPr>
          <w:lang w:val="es-419"/>
        </w:rPr>
        <w:t>.</w:t>
      </w:r>
    </w:p>
    <w:p w14:paraId="0016BCD9" w14:textId="77777777" w:rsidR="00BC4F40" w:rsidRPr="00B94883" w:rsidRDefault="004A429A" w:rsidP="004A429A">
      <w:pPr>
        <w:pStyle w:val="Prrafodelista"/>
        <w:numPr>
          <w:ilvl w:val="0"/>
          <w:numId w:val="5"/>
        </w:numPr>
        <w:rPr>
          <w:b/>
          <w:bCs/>
          <w:lang w:val="en-US"/>
        </w:rPr>
      </w:pPr>
      <w:r w:rsidRPr="00B94883">
        <w:rPr>
          <w:b/>
          <w:bCs/>
          <w:lang w:val="en-US"/>
        </w:rPr>
        <w:t>[-r RANGE [RANGE ...], --range RANGE [RANGE ...]]</w:t>
      </w:r>
      <w:r w:rsidR="004D4B3B" w:rsidRPr="00B94883">
        <w:rPr>
          <w:b/>
          <w:bCs/>
          <w:lang w:val="en-US"/>
        </w:rPr>
        <w:t xml:space="preserve"> </w:t>
      </w:r>
    </w:p>
    <w:p w14:paraId="725C4290" w14:textId="173ED512" w:rsidR="0012143F" w:rsidRDefault="00A52599" w:rsidP="00C41743">
      <w:pPr>
        <w:pStyle w:val="Prrafodelista"/>
        <w:rPr>
          <w:lang w:val="es-419"/>
        </w:rPr>
      </w:pPr>
      <w:r>
        <w:rPr>
          <w:lang w:val="es-419"/>
        </w:rPr>
        <w:t>I</w:t>
      </w:r>
      <w:r w:rsidR="004D4B3B" w:rsidRPr="004D4B3B">
        <w:rPr>
          <w:lang w:val="es-419"/>
        </w:rPr>
        <w:t xml:space="preserve">ndica el rango de </w:t>
      </w:r>
      <w:r w:rsidR="00315C72" w:rsidRPr="004D4B3B">
        <w:rPr>
          <w:lang w:val="es-419"/>
        </w:rPr>
        <w:t>creación</w:t>
      </w:r>
      <w:r w:rsidR="004D4B3B" w:rsidRPr="004D4B3B">
        <w:rPr>
          <w:lang w:val="es-419"/>
        </w:rPr>
        <w:t xml:space="preserve"> de</w:t>
      </w:r>
      <w:r>
        <w:rPr>
          <w:lang w:val="es-419"/>
        </w:rPr>
        <w:t xml:space="preserve"> los pesos del </w:t>
      </w:r>
      <w:r w:rsidR="004D4B3B" w:rsidRPr="004D4B3B">
        <w:rPr>
          <w:lang w:val="es-419"/>
        </w:rPr>
        <w:t>conjunto de datos</w:t>
      </w:r>
      <w:r>
        <w:rPr>
          <w:lang w:val="es-419"/>
        </w:rPr>
        <w:t xml:space="preserve"> almacenado en la mochila. El valor máximo es 100.</w:t>
      </w:r>
      <w:r w:rsidR="004D4B3B">
        <w:rPr>
          <w:lang w:val="es-419"/>
        </w:rPr>
        <w:t xml:space="preserve"> </w:t>
      </w:r>
      <w:r>
        <w:rPr>
          <w:lang w:val="es-419"/>
        </w:rPr>
        <w:t>S</w:t>
      </w:r>
      <w:r w:rsidR="004D4B3B">
        <w:rPr>
          <w:lang w:val="es-419"/>
        </w:rPr>
        <w:t>i se envían dos argumentos se tomará como un rango, si se envían más de dos se tomará como una lista.</w:t>
      </w:r>
      <w:r w:rsidR="00BC4F40">
        <w:rPr>
          <w:lang w:val="es-419"/>
        </w:rPr>
        <w:t xml:space="preserve"> </w:t>
      </w:r>
      <w:r w:rsidR="00BC4F40" w:rsidRPr="00BC4F40">
        <w:rPr>
          <w:lang w:val="es-419"/>
        </w:rPr>
        <w:t>[ {n1-n2} &lt;&gt; {n1, n2,</w:t>
      </w:r>
      <w:r w:rsidR="00CE1659">
        <w:rPr>
          <w:lang w:val="es-419"/>
        </w:rPr>
        <w:t xml:space="preserve"> </w:t>
      </w:r>
      <w:r w:rsidR="00BC4F40" w:rsidRPr="00BC4F40">
        <w:rPr>
          <w:lang w:val="es-419"/>
        </w:rPr>
        <w:t>...</w:t>
      </w:r>
      <w:r w:rsidR="00CE1659">
        <w:rPr>
          <w:lang w:val="es-419"/>
        </w:rPr>
        <w:t xml:space="preserve"> </w:t>
      </w:r>
      <w:r w:rsidR="00BC4F40" w:rsidRPr="00BC4F40">
        <w:rPr>
          <w:lang w:val="es-419"/>
        </w:rPr>
        <w:t>, n} ]</w:t>
      </w:r>
      <w:r w:rsidR="00C41743">
        <w:rPr>
          <w:lang w:val="es-419"/>
        </w:rPr>
        <w:t>.</w:t>
      </w:r>
    </w:p>
    <w:p w14:paraId="737E5158" w14:textId="297F811D" w:rsidR="00AD3BAB" w:rsidRPr="005A4116" w:rsidRDefault="00452A58" w:rsidP="00C41743">
      <w:pPr>
        <w:pStyle w:val="Ttulo3"/>
        <w:spacing w:after="120"/>
      </w:pPr>
      <w:bookmarkStart w:id="116" w:name="_Toc99159447"/>
      <w:r w:rsidRPr="005A4116">
        <w:t>Módulo</w:t>
      </w:r>
      <w:r w:rsidR="00AD3BAB" w:rsidRPr="005A4116">
        <w:t xml:space="preserve"> de archivos</w:t>
      </w:r>
      <w:bookmarkEnd w:id="116"/>
    </w:p>
    <w:p w14:paraId="2CA591E7" w14:textId="452CE48C" w:rsidR="00AD3BAB" w:rsidRDefault="00AD3BAB" w:rsidP="00AD3BAB">
      <w:r>
        <w:t xml:space="preserve">En la </w:t>
      </w:r>
      <w:r w:rsidR="001D06AE" w:rsidRPr="001D06AE">
        <w:rPr>
          <w:b/>
          <w:bCs/>
        </w:rPr>
        <w:t>F</w:t>
      </w:r>
      <w:r w:rsidRPr="001D06AE">
        <w:rPr>
          <w:b/>
          <w:bCs/>
        </w:rPr>
        <w:t xml:space="preserve">igura </w:t>
      </w:r>
      <w:r w:rsidR="00482CA1" w:rsidRPr="001D06AE">
        <w:rPr>
          <w:b/>
          <w:bCs/>
        </w:rPr>
        <w:t>4</w:t>
      </w:r>
      <w:r>
        <w:t xml:space="preserve"> se muestra el módulo de archivos encargado de gestionar el acceso a los archivos necesarios en la ejecución del algoritmo. </w:t>
      </w:r>
      <w:r w:rsidR="00D47F55">
        <w:t xml:space="preserve">Este </w:t>
      </w:r>
      <w:r w:rsidR="00CE1659">
        <w:t>módulo</w:t>
      </w:r>
      <w:r w:rsidR="00D47F55">
        <w:t xml:space="preserve"> consta de dos clases principales, una encargada de la lectura de archivos y otra encargada de la escritura de resultados en un archivo de salida.</w:t>
      </w:r>
    </w:p>
    <w:p w14:paraId="39903A24" w14:textId="52F963DA" w:rsidR="000E48CB" w:rsidRPr="005A4116" w:rsidRDefault="000E48CB" w:rsidP="003B1040">
      <w:pPr>
        <w:pStyle w:val="Ttulo4"/>
      </w:pPr>
      <w:bookmarkStart w:id="117" w:name="_Toc99159449"/>
      <w:bookmarkStart w:id="118" w:name="_Toc99159450"/>
      <w:bookmarkEnd w:id="117"/>
      <w:r w:rsidRPr="005A4116">
        <w:t>File_reader</w:t>
      </w:r>
      <w:bookmarkEnd w:id="118"/>
    </w:p>
    <w:p w14:paraId="30C32A3D" w14:textId="580BC9F6" w:rsidR="003D1927" w:rsidRDefault="000E48CB" w:rsidP="003D1927">
      <w:r>
        <w:t xml:space="preserve">Esta clase se encarga de realizar la lectura de </w:t>
      </w:r>
      <w:r w:rsidR="006B75DC">
        <w:t>un</w:t>
      </w:r>
      <w:r>
        <w:t xml:space="preserve"> archivo </w:t>
      </w:r>
      <w:r w:rsidR="006B75DC">
        <w:t>que contiene l</w:t>
      </w:r>
      <w:r w:rsidR="00804062">
        <w:t xml:space="preserve">a información de </w:t>
      </w:r>
      <w:r w:rsidR="006B75DC">
        <w:t>una</w:t>
      </w:r>
      <w:r w:rsidR="00804062">
        <w:t xml:space="preserve"> mochila</w:t>
      </w:r>
      <w:r w:rsidR="00935501">
        <w:t xml:space="preserve">. </w:t>
      </w:r>
      <w:r w:rsidR="003D1927">
        <w:t xml:space="preserve">Al momento de realizar la lectura se va construyendo una instancia de la clase </w:t>
      </w:r>
      <w:r w:rsidR="003D1927" w:rsidRPr="00B707C4">
        <w:rPr>
          <w:b/>
          <w:bCs/>
        </w:rPr>
        <w:t>Knapsack</w:t>
      </w:r>
      <w:r w:rsidR="003D1927">
        <w:t xml:space="preserve"> la cual almacena una lista que contiene instancias de la clase </w:t>
      </w:r>
      <w:r w:rsidR="003D1927" w:rsidRPr="00B86395">
        <w:rPr>
          <w:b/>
          <w:bCs/>
        </w:rPr>
        <w:t>Item</w:t>
      </w:r>
      <w:r w:rsidR="003D1927">
        <w:t xml:space="preserve"> y en conjunto generan una abstracción de la mochila. La instancia de la mochila se puede obtener invocando el método </w:t>
      </w:r>
      <w:r w:rsidR="003D1927" w:rsidRPr="003D1927">
        <w:rPr>
          <w:b/>
          <w:bCs/>
        </w:rPr>
        <w:t>get_knapsack()</w:t>
      </w:r>
      <w:r w:rsidR="003D1927">
        <w:t>.</w:t>
      </w:r>
    </w:p>
    <w:p w14:paraId="574FC785" w14:textId="77777777" w:rsidR="003D1927" w:rsidRPr="000E48CB" w:rsidRDefault="003D1927" w:rsidP="003D1927"/>
    <w:p w14:paraId="455810D9" w14:textId="4A383908" w:rsidR="00600607" w:rsidRDefault="00935501" w:rsidP="000E48CB">
      <w:r>
        <w:t>Debido a que se trabaja con instancias de baja dimensionalidad, si el archivo no contiene una solución objetivo, esta será calculada por medio de un algoritmo de fuerza bruta que evalúa todas las posibles combinaciones y entre ellas selecciona la mejor</w:t>
      </w:r>
      <w:r w:rsidR="00406F0B">
        <w:t>. pos</w:t>
      </w:r>
      <w:r w:rsidR="00600607">
        <w:t xml:space="preserve">teriormente </w:t>
      </w:r>
      <w:r w:rsidR="00406F0B">
        <w:t xml:space="preserve">se </w:t>
      </w:r>
      <w:r w:rsidR="00600607">
        <w:t>escrib</w:t>
      </w:r>
      <w:r w:rsidR="00406F0B">
        <w:t>e la solución al final d</w:t>
      </w:r>
      <w:r w:rsidR="00600607">
        <w:t xml:space="preserve">el archivo que se </w:t>
      </w:r>
      <w:r w:rsidR="00406F0B">
        <w:t>está</w:t>
      </w:r>
      <w:r w:rsidR="00600607">
        <w:t xml:space="preserve"> leyendo</w:t>
      </w:r>
      <w:r w:rsidR="00406F0B">
        <w:t xml:space="preserve"> y junto a la cantidad de ítems se escribe </w:t>
      </w:r>
      <w:r w:rsidR="00600607">
        <w:t>la capacidad máxima de esa solución.</w:t>
      </w:r>
    </w:p>
    <w:p w14:paraId="4A9384A9" w14:textId="77777777" w:rsidR="001D06AE" w:rsidRDefault="001D06AE" w:rsidP="001D06AE">
      <w:pPr>
        <w:jc w:val="center"/>
      </w:pPr>
      <w:r>
        <w:rPr>
          <w:noProof/>
          <w:lang w:eastAsia="es-CO"/>
        </w:rPr>
        <w:lastRenderedPageBreak/>
        <w:drawing>
          <wp:inline distT="0" distB="0" distL="0" distR="0" wp14:anchorId="138A1C40" wp14:editId="346A7A53">
            <wp:extent cx="5612130" cy="32004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1767" cy="3228706"/>
                    </a:xfrm>
                    <a:prstGeom prst="rect">
                      <a:avLst/>
                    </a:prstGeom>
                  </pic:spPr>
                </pic:pic>
              </a:graphicData>
            </a:graphic>
          </wp:inline>
        </w:drawing>
      </w:r>
    </w:p>
    <w:p w14:paraId="18551818" w14:textId="77777777" w:rsidR="001D06AE" w:rsidRDefault="001D06AE" w:rsidP="00FE36C8">
      <w:pPr>
        <w:pStyle w:val="Figura"/>
        <w:spacing w:before="120" w:after="240"/>
        <w:ind w:left="142"/>
      </w:pPr>
      <w:bookmarkStart w:id="119" w:name="_Toc99155437"/>
      <w:bookmarkStart w:id="120" w:name="_Toc99159448"/>
      <w:r>
        <w:t>Módulo de archivos</w:t>
      </w:r>
      <w:bookmarkEnd w:id="119"/>
      <w:bookmarkEnd w:id="120"/>
    </w:p>
    <w:p w14:paraId="6BCA3CA4" w14:textId="48854003" w:rsidR="00406F0B" w:rsidRDefault="00406F0B" w:rsidP="000E48CB"/>
    <w:p w14:paraId="3AF5843D" w14:textId="66489B6F" w:rsidR="00406F0B" w:rsidRDefault="00E20DDA" w:rsidP="000E48CB">
      <w:r>
        <w:t xml:space="preserve">Terminado el proceso de lectura, la clase FileReader ha construido una instancia de la clase Knapsack con toda la información que contiene el archivo </w:t>
      </w:r>
      <w:r w:rsidR="004D7C4F">
        <w:t xml:space="preserve">y </w:t>
      </w:r>
      <w:r>
        <w:t>el archivo leído inicialmente quedara con la siguiente estructura</w:t>
      </w:r>
      <w:r w:rsidR="004D7C4F">
        <w:t>:</w:t>
      </w:r>
    </w:p>
    <w:p w14:paraId="1002E637" w14:textId="77777777" w:rsidR="00600607" w:rsidRDefault="00600607" w:rsidP="000E48CB"/>
    <w:p w14:paraId="46EF4C9D" w14:textId="678232F2" w:rsidR="00E20DDA" w:rsidRPr="003B1040" w:rsidRDefault="007E346D" w:rsidP="00FE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r w:rsidRPr="003B1040">
        <w:rPr>
          <w:rFonts w:ascii="Courier New" w:eastAsia="Times New Roman" w:hAnsi="Courier New" w:cs="Courier New"/>
          <w:color w:val="000000"/>
          <w:sz w:val="20"/>
          <w:szCs w:val="20"/>
          <w:lang w:val="en-US" w:eastAsia="es-419"/>
        </w:rPr>
        <w:t>n C</w:t>
      </w:r>
    </w:p>
    <w:p w14:paraId="655AFEE5" w14:textId="77777777" w:rsidR="00E20DDA" w:rsidRPr="00D92F19" w:rsidRDefault="00E20DDA" w:rsidP="00FE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p[0] w[0]</w:t>
      </w:r>
    </w:p>
    <w:p w14:paraId="6EF18B8D" w14:textId="77777777" w:rsidR="00E20DDA" w:rsidRPr="00D92F19" w:rsidRDefault="00E20DDA" w:rsidP="00FE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p[1] w[1]</w:t>
      </w:r>
    </w:p>
    <w:p w14:paraId="4383A3CC" w14:textId="77777777" w:rsidR="00E20DDA" w:rsidRPr="00D92F19" w:rsidRDefault="00E20DDA" w:rsidP="00FE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2C2FA174" w14:textId="77777777" w:rsidR="00E20DDA" w:rsidRPr="00D92F19" w:rsidRDefault="00E20DDA" w:rsidP="00FE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3A519889" w14:textId="0EBF36C3" w:rsidR="00E20DDA" w:rsidRPr="003B1040" w:rsidRDefault="00E20DDA" w:rsidP="00FE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s-419" w:eastAsia="es-419"/>
        </w:rPr>
      </w:pPr>
      <w:r w:rsidRPr="003B1040">
        <w:rPr>
          <w:rFonts w:ascii="Courier New" w:eastAsia="Times New Roman" w:hAnsi="Courier New" w:cs="Courier New"/>
          <w:color w:val="000000"/>
          <w:sz w:val="20"/>
          <w:szCs w:val="20"/>
          <w:lang w:val="es-419" w:eastAsia="es-419"/>
        </w:rPr>
        <w:t>obj</w:t>
      </w:r>
    </w:p>
    <w:p w14:paraId="58A48897" w14:textId="06FE899A" w:rsidR="007E346D" w:rsidRPr="007E346D" w:rsidRDefault="007E346D" w:rsidP="00FE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s-419" w:eastAsia="es-419"/>
        </w:rPr>
      </w:pPr>
      <w:r w:rsidRPr="007E346D">
        <w:rPr>
          <w:rFonts w:ascii="Courier New" w:eastAsia="Times New Roman" w:hAnsi="Courier New" w:cs="Courier New"/>
          <w:color w:val="000000"/>
          <w:sz w:val="20"/>
          <w:szCs w:val="20"/>
          <w:lang w:val="es-419" w:eastAsia="es-419"/>
        </w:rPr>
        <w:t>0 0 0 … n-1</w:t>
      </w:r>
    </w:p>
    <w:p w14:paraId="60E756E5" w14:textId="77777777" w:rsidR="00600607" w:rsidRPr="007E346D" w:rsidRDefault="00600607" w:rsidP="000E48CB">
      <w:pPr>
        <w:rPr>
          <w:lang w:val="es-419"/>
        </w:rPr>
      </w:pPr>
    </w:p>
    <w:p w14:paraId="5333D074" w14:textId="0D3BE9F5" w:rsidR="003A0A6F" w:rsidRPr="00FE36C8" w:rsidRDefault="007E346D" w:rsidP="003E7B8F">
      <w:r>
        <w:t>D</w:t>
      </w:r>
      <w:r w:rsidRPr="00A14AA5">
        <w:t xml:space="preserve">onde </w:t>
      </w:r>
      <w:r w:rsidRPr="004C32E0">
        <w:rPr>
          <w:b/>
          <w:bCs/>
        </w:rPr>
        <w:t>n</w:t>
      </w:r>
      <w:r>
        <w:t xml:space="preserve"> indica la cantidad de elementos, </w:t>
      </w:r>
      <w:r w:rsidRPr="007E346D">
        <w:rPr>
          <w:b/>
          <w:bCs/>
        </w:rPr>
        <w:t>C</w:t>
      </w:r>
      <w:r>
        <w:t xml:space="preserve"> indica la capacidad máxima de la mochila, </w:t>
      </w:r>
      <w:r w:rsidRPr="004C32E0">
        <w:rPr>
          <w:b/>
          <w:bCs/>
        </w:rPr>
        <w:t>p[0]</w:t>
      </w:r>
      <w:r>
        <w:t xml:space="preserve"> indica el beneficio del primer elemento, </w:t>
      </w:r>
      <w:r w:rsidRPr="004C32E0">
        <w:rPr>
          <w:b/>
          <w:bCs/>
        </w:rPr>
        <w:t>w[0]</w:t>
      </w:r>
      <w:r>
        <w:t xml:space="preserve"> indica el peso del primer elemento y así sucesivamente hasta el elemento n-1, </w:t>
      </w:r>
      <w:r w:rsidRPr="004C32E0">
        <w:rPr>
          <w:b/>
          <w:bCs/>
        </w:rPr>
        <w:t>obj</w:t>
      </w:r>
      <w:r>
        <w:t xml:space="preserve"> indica el valor objetivo de la solución y al final de</w:t>
      </w:r>
      <w:r w:rsidR="00A5202E">
        <w:t xml:space="preserve">l documento se encuentra la solución </w:t>
      </w:r>
      <w:r w:rsidR="00324B36">
        <w:t>óptima</w:t>
      </w:r>
      <w:r w:rsidR="00A5202E">
        <w:t xml:space="preserve"> al problema en cuestión la cual consta de una lista de ceros o unos donde uno significa que el elemento va en la mochila .</w:t>
      </w:r>
    </w:p>
    <w:p w14:paraId="36E3C37A" w14:textId="5260160F" w:rsidR="00804062" w:rsidRPr="005A4116" w:rsidRDefault="00804062" w:rsidP="003B1040">
      <w:pPr>
        <w:pStyle w:val="Ttulo4"/>
      </w:pPr>
      <w:r w:rsidRPr="005A4116">
        <w:t xml:space="preserve"> </w:t>
      </w:r>
      <w:bookmarkStart w:id="121" w:name="_Toc99159451"/>
      <w:r w:rsidRPr="005A4116">
        <w:t>File_writer</w:t>
      </w:r>
      <w:bookmarkEnd w:id="121"/>
    </w:p>
    <w:p w14:paraId="5ACEEE38" w14:textId="67CF11C8" w:rsidR="00804062" w:rsidRDefault="00804062" w:rsidP="00804062">
      <w:r>
        <w:t>Esta clase se encarga de realizar la escritura de los resultados</w:t>
      </w:r>
      <w:r w:rsidR="006B75DC">
        <w:t xml:space="preserve"> de la evaluación de los algoritmos seleccionados</w:t>
      </w:r>
      <w:r>
        <w:t xml:space="preserve"> en un archivo de texto</w:t>
      </w:r>
      <w:r w:rsidR="006B75DC">
        <w:t>.</w:t>
      </w:r>
    </w:p>
    <w:p w14:paraId="0DEA02DF" w14:textId="657CD6FD" w:rsidR="005A4116" w:rsidRDefault="005A4116" w:rsidP="00804062"/>
    <w:p w14:paraId="09718A35" w14:textId="0067FF63" w:rsidR="005A4116" w:rsidRDefault="00A85282" w:rsidP="00FE36C8">
      <w:pPr>
        <w:pStyle w:val="Ttulo3"/>
        <w:spacing w:after="120"/>
      </w:pPr>
      <w:bookmarkStart w:id="122" w:name="_Toc99159452"/>
      <w:r w:rsidRPr="005A4116">
        <w:lastRenderedPageBreak/>
        <w:t xml:space="preserve">MODULO </w:t>
      </w:r>
      <w:r>
        <w:t>DE ALGORITMOS</w:t>
      </w:r>
      <w:bookmarkEnd w:id="122"/>
    </w:p>
    <w:p w14:paraId="2DF2867D" w14:textId="4E8B06F0" w:rsidR="00A85282" w:rsidRDefault="0038500C" w:rsidP="00A85282">
      <w:r>
        <w:t xml:space="preserve">En la </w:t>
      </w:r>
      <w:r w:rsidRPr="00FE36C8">
        <w:rPr>
          <w:b/>
          <w:bCs/>
        </w:rPr>
        <w:t>figura</w:t>
      </w:r>
      <w:r w:rsidR="00482CA1" w:rsidRPr="00FE36C8">
        <w:rPr>
          <w:b/>
          <w:bCs/>
        </w:rPr>
        <w:t xml:space="preserve"> 5</w:t>
      </w:r>
      <w:r>
        <w:t xml:space="preserve"> se muestra el módulo de algoritmos, este </w:t>
      </w:r>
      <w:r w:rsidR="005F06AC">
        <w:t>módulo</w:t>
      </w:r>
      <w:r>
        <w:t xml:space="preserve"> se encarga de brindar una arquitectura base de alto nivel para la implementación de nuevos algoritmos</w:t>
      </w:r>
      <w:r w:rsidR="003C7921">
        <w:t>,</w:t>
      </w:r>
      <w:r>
        <w:t xml:space="preserve"> </w:t>
      </w:r>
      <w:r w:rsidR="003C7921">
        <w:t>la cual garantiza que se puedan adicionar nuev</w:t>
      </w:r>
      <w:r w:rsidR="005F06AC">
        <w:t>a</w:t>
      </w:r>
      <w:r w:rsidR="003C7921">
        <w:t>s</w:t>
      </w:r>
      <w:r w:rsidR="005F06AC">
        <w:t xml:space="preserve"> metaheurísticas</w:t>
      </w:r>
      <w:r w:rsidR="003C7921">
        <w:t xml:space="preserve"> sin que se afecte el funcionamiento</w:t>
      </w:r>
      <w:r w:rsidR="005F06AC">
        <w:t xml:space="preserve"> del marco de trabajo.</w:t>
      </w:r>
    </w:p>
    <w:p w14:paraId="46960219" w14:textId="77777777" w:rsidR="00FE36C8" w:rsidRDefault="00FE36C8" w:rsidP="00A85282"/>
    <w:p w14:paraId="704B31F6" w14:textId="0057BAB4" w:rsidR="005F06AC" w:rsidRDefault="005627D9" w:rsidP="00E96DCB">
      <w:pPr>
        <w:jc w:val="center"/>
      </w:pPr>
      <w:r>
        <w:rPr>
          <w:noProof/>
          <w:lang w:eastAsia="es-CO"/>
        </w:rPr>
        <w:drawing>
          <wp:inline distT="0" distB="0" distL="0" distR="0" wp14:anchorId="7EA70339" wp14:editId="776F5E4B">
            <wp:extent cx="5612130" cy="29527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52750"/>
                    </a:xfrm>
                    <a:prstGeom prst="rect">
                      <a:avLst/>
                    </a:prstGeom>
                  </pic:spPr>
                </pic:pic>
              </a:graphicData>
            </a:graphic>
          </wp:inline>
        </w:drawing>
      </w:r>
    </w:p>
    <w:p w14:paraId="2FCC2BDA" w14:textId="38A46643" w:rsidR="00551943" w:rsidRPr="00FE36C8" w:rsidRDefault="00D67E8F" w:rsidP="00551943">
      <w:pPr>
        <w:pStyle w:val="Figura"/>
        <w:spacing w:before="120"/>
      </w:pPr>
      <w:bookmarkStart w:id="123" w:name="_Toc99155438"/>
      <w:bookmarkStart w:id="124" w:name="_Toc99159453"/>
      <w:r>
        <w:t>Módulo de algoritmos</w:t>
      </w:r>
      <w:bookmarkEnd w:id="123"/>
      <w:bookmarkEnd w:id="124"/>
    </w:p>
    <w:p w14:paraId="015087AC" w14:textId="42EA8788" w:rsidR="005A4116" w:rsidRPr="00551943" w:rsidRDefault="004C16EA" w:rsidP="003B1040">
      <w:pPr>
        <w:pStyle w:val="Ttulo4"/>
      </w:pPr>
      <w:bookmarkStart w:id="125" w:name="_Toc99159454"/>
      <w:r w:rsidRPr="00551943">
        <w:t>A</w:t>
      </w:r>
      <w:r w:rsidR="00C041CB" w:rsidRPr="00551943">
        <w:t>lgorithm</w:t>
      </w:r>
      <w:bookmarkEnd w:id="125"/>
    </w:p>
    <w:p w14:paraId="4C7EAA8C" w14:textId="0EFCFB67" w:rsidR="004C16EA" w:rsidRDefault="004C16EA" w:rsidP="004C16EA">
      <w:r>
        <w:t>Esta clase abstracta se encarga de definir el método de ejecución que deben implementar las clases concretas</w:t>
      </w:r>
      <w:r w:rsidR="00800336">
        <w:t xml:space="preserve">, </w:t>
      </w:r>
      <w:r w:rsidR="004B0D29">
        <w:t>además</w:t>
      </w:r>
      <w:r w:rsidR="004D7C4F">
        <w:t xml:space="preserve"> </w:t>
      </w:r>
      <w:r w:rsidR="00800336">
        <w:t xml:space="preserve">define las variables globales que </w:t>
      </w:r>
      <w:r w:rsidR="004B0D29">
        <w:t>servirán</w:t>
      </w:r>
      <w:r w:rsidR="00800336">
        <w:t xml:space="preserve"> como parámetros de ejecución de cada algoritmo</w:t>
      </w:r>
      <w:r w:rsidR="004B0D29">
        <w:t>, entre ellas se define una variable que almacena la información de la mochila, una variable que define el mecanismo de aleatoriedad que se desea utilizar y una variable donde se almacena la mejor solución encontrada.</w:t>
      </w:r>
    </w:p>
    <w:p w14:paraId="6BDB9048" w14:textId="613B115E" w:rsidR="004B0D29" w:rsidRDefault="004B0D29" w:rsidP="004C16EA"/>
    <w:p w14:paraId="48927D75" w14:textId="096E16DF" w:rsidR="00804062" w:rsidRDefault="0073176E" w:rsidP="003E7B8F">
      <w:r>
        <w:t xml:space="preserve">Además de considerar una </w:t>
      </w:r>
      <w:r w:rsidR="00551943">
        <w:t xml:space="preserve">clase para definir una </w:t>
      </w:r>
      <w:r>
        <w:t>metaheurística general</w:t>
      </w:r>
      <w:r w:rsidR="00551943">
        <w:t xml:space="preserve"> denominada </w:t>
      </w:r>
      <w:r w:rsidR="00551943" w:rsidRPr="00551943">
        <w:rPr>
          <w:b/>
          <w:bCs/>
        </w:rPr>
        <w:t>Metaheuristic</w:t>
      </w:r>
      <w:r>
        <w:t xml:space="preserve">, la escogencia de los algoritmos </w:t>
      </w:r>
      <w:r w:rsidR="00AF54CA">
        <w:t>que</w:t>
      </w:r>
      <w:r>
        <w:t xml:space="preserve"> van a ser objeto de </w:t>
      </w:r>
      <w:r w:rsidR="00AF54CA">
        <w:t>estudio</w:t>
      </w:r>
      <w:r>
        <w:t xml:space="preserve"> </w:t>
      </w:r>
      <w:r w:rsidR="00B94883">
        <w:t>requiere</w:t>
      </w:r>
      <w:r>
        <w:t xml:space="preserve"> que se tenga una metaheurística </w:t>
      </w:r>
      <w:r w:rsidR="00551943">
        <w:t xml:space="preserve">especifica </w:t>
      </w:r>
      <w:r>
        <w:t>basada en poblaci</w:t>
      </w:r>
      <w:r w:rsidR="00AF54CA">
        <w:t>ó</w:t>
      </w:r>
      <w:r>
        <w:t>n</w:t>
      </w:r>
      <w:r w:rsidR="00551943">
        <w:t xml:space="preserve"> denominada </w:t>
      </w:r>
      <w:r w:rsidR="00551943" w:rsidRPr="00551943">
        <w:rPr>
          <w:b/>
          <w:bCs/>
        </w:rPr>
        <w:t>PopulationMetaheuristic</w:t>
      </w:r>
      <w:r w:rsidR="00AF54CA">
        <w:t xml:space="preserve">, con ella se permite agregar algoritmos que simulan </w:t>
      </w:r>
      <w:r w:rsidR="00B94883">
        <w:t>metaheurísticas</w:t>
      </w:r>
      <w:r w:rsidR="00AF54CA">
        <w:t xml:space="preserve"> poblacionales o de enjambre.</w:t>
      </w:r>
    </w:p>
    <w:p w14:paraId="5F700F73" w14:textId="690D8F95" w:rsidR="00300F3F" w:rsidRDefault="00300F3F" w:rsidP="003E7B8F"/>
    <w:p w14:paraId="484A3B0B" w14:textId="305E85B5" w:rsidR="00300F3F" w:rsidRDefault="00300F3F" w:rsidP="00300F3F">
      <w:pPr>
        <w:pStyle w:val="Ttulo4"/>
      </w:pPr>
      <w:r>
        <w:t>PopulationMetaheuristic</w:t>
      </w:r>
    </w:p>
    <w:p w14:paraId="353C2D39" w14:textId="5936E260" w:rsidR="00300F3F" w:rsidRDefault="007D6450" w:rsidP="00300F3F">
      <w:r>
        <w:t>P</w:t>
      </w:r>
      <w:r w:rsidR="00AD4483">
        <w:t>ara realizar la comparación</w:t>
      </w:r>
      <w:r>
        <w:t xml:space="preserve"> del marco de trabajo con los</w:t>
      </w:r>
      <w:r>
        <w:t xml:space="preserve"> algoritmos seleccionados</w:t>
      </w:r>
      <w:r>
        <w:t>,</w:t>
      </w:r>
      <w:r w:rsidR="00AD4483">
        <w:t xml:space="preserve"> se hace necesario la creación de esta clase abstracta</w:t>
      </w:r>
      <w:r w:rsidR="00E96BFA">
        <w:t xml:space="preserve"> que hereda de la clase </w:t>
      </w:r>
      <w:r w:rsidR="00E96BFA" w:rsidRPr="00E96BFA">
        <w:rPr>
          <w:b/>
          <w:bCs/>
        </w:rPr>
        <w:t>Algorithm</w:t>
      </w:r>
      <w:r w:rsidR="00E96BFA" w:rsidRPr="00E96BFA">
        <w:t>;</w:t>
      </w:r>
      <w:r>
        <w:t xml:space="preserve"> ya que los algoritmos seleccionados s</w:t>
      </w:r>
      <w:r w:rsidR="00BD4A69">
        <w:t xml:space="preserve">e basan en población, en esta clase se </w:t>
      </w:r>
      <w:r w:rsidR="00E96BFA" w:rsidRPr="00E96BFA">
        <w:t>adiciona un atributo</w:t>
      </w:r>
      <w:r w:rsidR="00E96BFA">
        <w:t xml:space="preserve"> que permite controlar la cantidad de individuos que </w:t>
      </w:r>
      <w:r w:rsidR="00BD4A69">
        <w:t xml:space="preserve">se </w:t>
      </w:r>
      <w:r w:rsidR="00E96BFA">
        <w:t>v</w:t>
      </w:r>
      <w:r>
        <w:t xml:space="preserve">an a </w:t>
      </w:r>
      <w:r w:rsidR="00BD4A69">
        <w:t xml:space="preserve">generar </w:t>
      </w:r>
      <w:r>
        <w:t>en cada iteración.</w:t>
      </w:r>
      <w:r w:rsidR="00AD4483">
        <w:t xml:space="preserve"> </w:t>
      </w:r>
    </w:p>
    <w:p w14:paraId="4A5EBC68" w14:textId="79C99990" w:rsidR="00C71E58" w:rsidRDefault="00C71E58" w:rsidP="00C71E58">
      <w:pPr>
        <w:pStyle w:val="Ttulo4"/>
      </w:pPr>
      <w:r>
        <w:lastRenderedPageBreak/>
        <w:t>Metaheuristic</w:t>
      </w:r>
    </w:p>
    <w:p w14:paraId="46151C54" w14:textId="174CD690" w:rsidR="00C71E58" w:rsidRPr="00C71E58" w:rsidRDefault="00C71E58" w:rsidP="00C71E58">
      <w:r>
        <w:t xml:space="preserve">Esta clase Abstracta, que hereda de la clase </w:t>
      </w:r>
      <w:r w:rsidRPr="00C71E58">
        <w:rPr>
          <w:b/>
          <w:bCs/>
        </w:rPr>
        <w:t>Algorithm</w:t>
      </w:r>
      <w:r>
        <w:t>, define el método principal de ejecución que deben implementar todas las clases concretas, con esto se garantiza que el marco de trabajo quede abierto a la inclusión de cualquier tipo de algoritmo adiciona</w:t>
      </w:r>
      <w:r w:rsidR="004C6596">
        <w:t>l sin que se deban realizar cambios drásticos que afecten su funcionamiento</w:t>
      </w:r>
      <w:r>
        <w:t xml:space="preserve">. </w:t>
      </w:r>
    </w:p>
    <w:p w14:paraId="2997748A" w14:textId="49C94B68" w:rsidR="00C71E58" w:rsidRPr="00300F3F" w:rsidRDefault="00C71E58" w:rsidP="00300F3F"/>
    <w:p w14:paraId="3F2AAA85" w14:textId="61A924FD" w:rsidR="00B44E16" w:rsidRPr="00551943" w:rsidRDefault="00B44E16" w:rsidP="003B1040">
      <w:pPr>
        <w:pStyle w:val="Ttulo4"/>
      </w:pPr>
      <w:bookmarkStart w:id="126" w:name="_Toc99159455"/>
      <w:r w:rsidRPr="00551943">
        <w:t>Solution</w:t>
      </w:r>
      <w:bookmarkEnd w:id="126"/>
    </w:p>
    <w:p w14:paraId="2C8BE931" w14:textId="751EE4ED" w:rsidR="00B44E16" w:rsidRDefault="00B44E16" w:rsidP="00B44E16">
      <w:r>
        <w:t xml:space="preserve">Esta clase abstracta define los métodos necesarios para realizar las operaciones que requiera cada algoritmo concreto, tiene una relación de dependencia con la clase </w:t>
      </w:r>
      <w:r w:rsidR="003D1032">
        <w:rPr>
          <w:b/>
          <w:bCs/>
        </w:rPr>
        <w:t>A</w:t>
      </w:r>
      <w:r w:rsidRPr="00867A43">
        <w:rPr>
          <w:b/>
          <w:bCs/>
        </w:rPr>
        <w:t>lgorithm</w:t>
      </w:r>
      <w:r>
        <w:t xml:space="preserve"> ya que </w:t>
      </w:r>
      <w:r w:rsidR="00867A43">
        <w:t>mediante esta clase se logra realizar operaciones de cruce, mutación, evaluación, cálculo de fitness entre otras</w:t>
      </w:r>
      <w:r w:rsidR="00AB6CC3">
        <w:t xml:space="preserve">, </w:t>
      </w:r>
      <w:r w:rsidR="00867A43">
        <w:t xml:space="preserve">a las instancias de solución evaluadas en cada </w:t>
      </w:r>
      <w:r w:rsidR="00173876">
        <w:t>iteración</w:t>
      </w:r>
      <w:r w:rsidR="00867A43">
        <w:t>.</w:t>
      </w:r>
      <w:r w:rsidR="00173876">
        <w:t xml:space="preserve"> Esta clase define dos constructores para su inicialización, un constructor se encarga de inicializar </w:t>
      </w:r>
      <w:r w:rsidR="00B94883">
        <w:t>una</w:t>
      </w:r>
      <w:r w:rsidR="00173876">
        <w:t xml:space="preserve"> instancia </w:t>
      </w:r>
      <w:r w:rsidR="00B94883">
        <w:t>vacía</w:t>
      </w:r>
      <w:r w:rsidR="00173876">
        <w:t xml:space="preserve"> y con el otro se puede </w:t>
      </w:r>
      <w:r w:rsidR="00B94883">
        <w:t>realizar una copia de una solución previamente definida.</w:t>
      </w:r>
    </w:p>
    <w:p w14:paraId="132B78A3" w14:textId="77777777" w:rsidR="00B94883" w:rsidRPr="00B44E16" w:rsidRDefault="00B94883" w:rsidP="00B44E16"/>
    <w:p w14:paraId="2A44EBA2" w14:textId="581AB188" w:rsidR="00B94883" w:rsidRPr="00AB6CC3" w:rsidRDefault="00B94883" w:rsidP="003B1040">
      <w:pPr>
        <w:pStyle w:val="Ttulo4"/>
      </w:pPr>
      <w:r w:rsidRPr="00AB6CC3">
        <w:t xml:space="preserve"> </w:t>
      </w:r>
      <w:bookmarkStart w:id="127" w:name="_Toc99159456"/>
      <w:r w:rsidR="00FE36C8">
        <w:t>I</w:t>
      </w:r>
      <w:r w:rsidRPr="00AB6CC3">
        <w:t>bm</w:t>
      </w:r>
      <w:r w:rsidR="00FE36C8">
        <w:t>Q</w:t>
      </w:r>
      <w:r w:rsidRPr="00AB6CC3">
        <w:t>uantum</w:t>
      </w:r>
      <w:bookmarkEnd w:id="127"/>
    </w:p>
    <w:p w14:paraId="60F36858" w14:textId="7870385E" w:rsidR="00B94883" w:rsidRDefault="00B94883" w:rsidP="00B94883">
      <w:r w:rsidRPr="00E84123">
        <w:t xml:space="preserve">En esta clase de encuentra el desarrollo de toda la lógica de simulación cuántica que se encarga de calcular los operadores de Pauli </w:t>
      </w:r>
      <w:r w:rsidR="00E84123" w:rsidRPr="00E84123">
        <w:t xml:space="preserve">que sirven de insumo para la clase </w:t>
      </w:r>
      <w:r w:rsidR="00E84123" w:rsidRPr="00AB6CC3">
        <w:rPr>
          <w:b/>
          <w:bCs/>
        </w:rPr>
        <w:t>ExactEigensolver</w:t>
      </w:r>
      <w:r w:rsidR="00EA7502">
        <w:t xml:space="preserve"> la cual es la instancia de Qiskit encargada de encontrar la so</w:t>
      </w:r>
      <w:r>
        <w:t>lución al problema de mochila especifico</w:t>
      </w:r>
      <w:r w:rsidR="00EA7502">
        <w:t>.</w:t>
      </w:r>
    </w:p>
    <w:p w14:paraId="042F740D" w14:textId="2B83BA9D" w:rsidR="00EA7502" w:rsidRDefault="00EA7502" w:rsidP="00B94883"/>
    <w:p w14:paraId="779AF319" w14:textId="16DCB98B" w:rsidR="003D1032" w:rsidRDefault="00EA7502" w:rsidP="00B94883">
      <w:r>
        <w:t>Las clases restantes marcadas en color azul corresponden a las implementaciones de los algoritmos del estado del arte seleccionados para realizar el estudio comparativo.</w:t>
      </w:r>
    </w:p>
    <w:p w14:paraId="2CC6CDAF" w14:textId="77777777" w:rsidR="003D1032" w:rsidRDefault="003D1032">
      <w:pPr>
        <w:spacing w:after="160" w:line="259" w:lineRule="auto"/>
        <w:jc w:val="left"/>
      </w:pPr>
      <w:r>
        <w:br w:type="page"/>
      </w:r>
    </w:p>
    <w:p w14:paraId="31C6133C" w14:textId="77777777" w:rsidR="00EA7502" w:rsidRPr="00B94883" w:rsidRDefault="00EA7502" w:rsidP="00B94883"/>
    <w:p w14:paraId="64522A39" w14:textId="77777777" w:rsidR="00B44E16" w:rsidRPr="00804062" w:rsidRDefault="00B44E16" w:rsidP="003E7B8F"/>
    <w:p w14:paraId="6BD46F47" w14:textId="47742BCC" w:rsidR="00C25A05" w:rsidRPr="0087466E" w:rsidRDefault="00C25A05" w:rsidP="003B1040">
      <w:pPr>
        <w:pStyle w:val="Titulo"/>
        <w:numPr>
          <w:ilvl w:val="0"/>
          <w:numId w:val="0"/>
        </w:numPr>
        <w:ind w:left="360"/>
        <w:rPr>
          <w:rFonts w:ascii="Arial,DejaVu Sans" w:eastAsia="Arial,DejaVu Sans" w:hAnsi="Arial,DejaVu Sans" w:cs="Arial,DejaVu Sans"/>
        </w:rPr>
      </w:pPr>
      <w:bookmarkStart w:id="128" w:name="_Toc99159457"/>
      <w:r w:rsidRPr="0087466E">
        <w:rPr>
          <w:rFonts w:eastAsia="Arial"/>
        </w:rPr>
        <w:t xml:space="preserve">CAPÍTULO </w:t>
      </w:r>
      <w:r>
        <w:rPr>
          <w:rFonts w:eastAsia="Arial"/>
        </w:rPr>
        <w:t>4</w:t>
      </w:r>
      <w:bookmarkEnd w:id="128"/>
    </w:p>
    <w:p w14:paraId="4FBDE9CF" w14:textId="77777777" w:rsidR="00C25A05" w:rsidRDefault="00C25A05" w:rsidP="003B1040">
      <w:pPr>
        <w:pStyle w:val="Ttulo1"/>
      </w:pPr>
      <w:bookmarkStart w:id="129" w:name="_Toc99159458"/>
      <w:r>
        <w:t>PROBLEMA DE LA MOCHILA BINARIA ABORDADO MEDIANTE COMPUTACION CUANTICA</w:t>
      </w:r>
      <w:bookmarkEnd w:id="129"/>
    </w:p>
    <w:p w14:paraId="43BF7D25" w14:textId="77777777" w:rsidR="00C25A05" w:rsidRPr="00944576" w:rsidRDefault="00C25A05" w:rsidP="00C25A05"/>
    <w:p w14:paraId="2430D134" w14:textId="4F38F096" w:rsidR="00C25A05" w:rsidRDefault="00C25A05" w:rsidP="003B1040">
      <w:pPr>
        <w:pStyle w:val="Ttulo2"/>
      </w:pPr>
      <w:bookmarkStart w:id="130" w:name="_Toc99159459"/>
      <w:r>
        <w:t>DESCRIP</w:t>
      </w:r>
      <w:r w:rsidR="003F1E81">
        <w:t>CIÓN</w:t>
      </w:r>
      <w:bookmarkEnd w:id="130"/>
    </w:p>
    <w:p w14:paraId="7FD68CC8" w14:textId="77777777" w:rsidR="00C25A05" w:rsidRPr="00EA2BB9" w:rsidRDefault="00C25A05" w:rsidP="00C25A05"/>
    <w:p w14:paraId="64E3CD24" w14:textId="77777777" w:rsidR="00C25A05" w:rsidRPr="0063632A" w:rsidRDefault="00C25A05" w:rsidP="003B1040">
      <w:pPr>
        <w:pStyle w:val="Ttulo3"/>
      </w:pPr>
      <w:bookmarkStart w:id="131" w:name="_Toc99159460"/>
      <w:r w:rsidRPr="0063632A">
        <w:t>Modulo 1</w:t>
      </w:r>
      <w:bookmarkEnd w:id="131"/>
    </w:p>
    <w:p w14:paraId="1241BAEB" w14:textId="77777777" w:rsidR="00C25A05" w:rsidRPr="0063632A" w:rsidRDefault="00C25A05" w:rsidP="003B1040">
      <w:pPr>
        <w:pStyle w:val="Ttulo3"/>
      </w:pPr>
      <w:bookmarkStart w:id="132" w:name="_Toc99159461"/>
      <w:r w:rsidRPr="0063632A">
        <w:t>Modulo 2</w:t>
      </w:r>
      <w:bookmarkEnd w:id="132"/>
    </w:p>
    <w:p w14:paraId="7EAC7EDE" w14:textId="77777777" w:rsidR="00C25A05" w:rsidRPr="0063632A" w:rsidRDefault="00C25A05" w:rsidP="003B1040">
      <w:pPr>
        <w:pStyle w:val="Ttulo3"/>
      </w:pPr>
      <w:bookmarkStart w:id="133" w:name="_Toc99159462"/>
      <w:r w:rsidRPr="0063632A">
        <w:t>Modulo 3</w:t>
      </w:r>
      <w:bookmarkEnd w:id="133"/>
    </w:p>
    <w:p w14:paraId="3A8BFF03" w14:textId="77777777" w:rsidR="00C25A05" w:rsidRDefault="00C25A05" w:rsidP="00C25A05"/>
    <w:p w14:paraId="399526AC" w14:textId="29F958D2" w:rsidR="003A0A6F" w:rsidRDefault="003A0A6F" w:rsidP="003E7B8F"/>
    <w:p w14:paraId="7FD44825" w14:textId="77777777" w:rsidR="00D119C5" w:rsidRPr="0087466E" w:rsidRDefault="00D119C5" w:rsidP="00D119C5">
      <w:pPr>
        <w:pStyle w:val="Ttulo2"/>
      </w:pPr>
      <w:bookmarkStart w:id="134" w:name="_Toc12212092"/>
      <w:bookmarkStart w:id="135" w:name="_Toc12274310"/>
      <w:bookmarkStart w:id="136" w:name="_Toc99159463"/>
      <w:r w:rsidRPr="0087466E">
        <w:t>Metodología de desarrollo</w:t>
      </w:r>
      <w:bookmarkEnd w:id="134"/>
      <w:bookmarkEnd w:id="135"/>
      <w:bookmarkEnd w:id="136"/>
    </w:p>
    <w:p w14:paraId="0DE0BC30" w14:textId="06842BA3" w:rsidR="00D119C5" w:rsidRPr="0087466E" w:rsidRDefault="00D119C5" w:rsidP="00D119C5">
      <w:pPr>
        <w:rPr>
          <w:lang w:val="es-ES"/>
        </w:rPr>
      </w:pPr>
      <w:r w:rsidRPr="0087466E">
        <w:rPr>
          <w:lang w:val="es-ES"/>
        </w:rPr>
        <w:t>En este trabajo se usó el patrón de investigación iterativo (PII) propuesto por Pratt</w:t>
      </w:r>
      <w:r w:rsidR="00122E02">
        <w:t xml:space="preserve"> </w:t>
      </w:r>
      <w:r w:rsidR="00122E02">
        <w:fldChar w:fldCharType="begin" w:fldLock="1"/>
      </w:r>
      <w:r w:rsidR="00122E02">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operties":{"noteIndex":0},"schema":"https://github.com/citation-style-language/schema/raw/master/csl-citation.json"}</w:instrText>
      </w:r>
      <w:r w:rsidR="00122E02">
        <w:fldChar w:fldCharType="separate"/>
      </w:r>
      <w:r w:rsidR="00122E02" w:rsidRPr="00122E02">
        <w:rPr>
          <w:noProof/>
        </w:rPr>
        <w:t>[46]</w:t>
      </w:r>
      <w:r w:rsidR="00122E02">
        <w:fldChar w:fldCharType="end"/>
      </w:r>
      <w:r w:rsidRPr="0087466E">
        <w:rPr>
          <w:lang w:val="es-ES"/>
        </w:rPr>
        <w:t>, para el desarrollo de los algoritmos propuestos en este capítulo. PII se compone de cuatro etapas principales, a saber: observación de campo (O), identificación del problema (I), desarrollo de la solución (D) y pruebas de campo (P). Los algoritmos se desarrollaron y refinaron a lo largo de 3 ciclos compuestos de estas etapas.</w:t>
      </w:r>
    </w:p>
    <w:p w14:paraId="01A043F3" w14:textId="77777777" w:rsidR="00D119C5" w:rsidRPr="0087466E" w:rsidRDefault="00D119C5" w:rsidP="00D119C5">
      <w:pPr>
        <w:rPr>
          <w:lang w:val="es-ES"/>
        </w:rPr>
      </w:pPr>
      <w:r w:rsidRPr="0087466E">
        <w:rPr>
          <w:lang w:val="es-ES"/>
        </w:rPr>
        <w:t xml:space="preserve">En todos los ciclos, en la etapa de observación, se realizó una búsqueda de mecanismos de selección y competencia de representantes presentes en otras soluciones de aprendizaje incremental. Adicionalmente, en los ciclos iniciales se identificó la necesidad de agregar mecanismos complementarios para el control del entrenamiento, lo que llevó a la búsqueda de técnicas de regularización para asignar un peso de penalización a las muestras durante el entrenamiento. </w:t>
      </w:r>
    </w:p>
    <w:p w14:paraId="7C5B71D4" w14:textId="77777777" w:rsidR="00D119C5" w:rsidRPr="0087466E" w:rsidRDefault="00D119C5" w:rsidP="00D119C5">
      <w:pPr>
        <w:rPr>
          <w:lang w:val="es-ES"/>
        </w:rPr>
      </w:pPr>
      <w:r w:rsidRPr="0087466E">
        <w:rPr>
          <w:lang w:val="es-ES"/>
        </w:rPr>
        <w:t>Posteriormente, en la etapa de identificación se escogieron las estrategias que se consideraban más prometedoras para cada componente. Por otra parte, las etapas de desarrollo y pruebas (experimentación) se realizaron en paralelo, en un proceso de retroalimentación constante. Este proceso funcionó de la siguiente manera: se implementaron versiones básicas de las técnicas seleccionadas, que eran inmediatamente probadas en experimentos rápidos en ambientes pequeños, cuyos resultados fueron usados para guiar el desarrollo de pequeñas variaciones sobre las técnicas. Estas variaciones incluyeron aspectos como: variación en valores de los parámetros, inclusión de factores adicionales en las ecuaciones, cambios en el orden de ejecución de los pasos, fusión de componentes de múltiples algoritmos, entre otros.</w:t>
      </w:r>
    </w:p>
    <w:p w14:paraId="5B2AC6D4" w14:textId="77777777" w:rsidR="00D119C5" w:rsidRPr="0087466E" w:rsidRDefault="00D119C5" w:rsidP="00D119C5">
      <w:pPr>
        <w:rPr>
          <w:lang w:val="es-ES"/>
        </w:rPr>
      </w:pPr>
      <w:r w:rsidRPr="0087466E">
        <w:rPr>
          <w:lang w:val="es-ES"/>
        </w:rPr>
        <w:t xml:space="preserve">Por otro lado, se resalta que en el último ciclo de este proceso se inició la escritura de artículos para divulgación científica. Durante esta etapa se finiquitaron detalles relacionados </w:t>
      </w:r>
      <w:r w:rsidRPr="0087466E">
        <w:rPr>
          <w:lang w:val="es-ES"/>
        </w:rPr>
        <w:lastRenderedPageBreak/>
        <w:t>con los pseudocódigos de los algoritmos y, se realizó un proceso retrospectivo para identificar todos los aspectos necesarios para lograr una adecuada reproducibilidad de los resultados de las pruebas finales presentadas en el Capítulo 5.</w:t>
      </w:r>
    </w:p>
    <w:p w14:paraId="5DD13CF0" w14:textId="3F1BBC6C" w:rsidR="003A0A6F" w:rsidRPr="00D119C5" w:rsidRDefault="003A0A6F" w:rsidP="003E7B8F">
      <w:pPr>
        <w:rPr>
          <w:lang w:val="es-ES"/>
        </w:rPr>
      </w:pPr>
    </w:p>
    <w:p w14:paraId="26185107" w14:textId="0DE95290" w:rsidR="003A0A6F" w:rsidRDefault="003A0A6F" w:rsidP="003E7B8F"/>
    <w:p w14:paraId="4B1109B2" w14:textId="67ADD205" w:rsidR="003A0A6F" w:rsidRDefault="003A0A6F" w:rsidP="003E7B8F"/>
    <w:p w14:paraId="125EFA49" w14:textId="60B48EA5" w:rsidR="003A0A6F" w:rsidRDefault="003A0A6F" w:rsidP="003E7B8F"/>
    <w:p w14:paraId="09D13EC4" w14:textId="3B618B1E" w:rsidR="003A0A6F" w:rsidRDefault="003A0A6F" w:rsidP="003E7B8F"/>
    <w:p w14:paraId="2822D44B" w14:textId="5B370548" w:rsidR="003A0A6F" w:rsidRDefault="003A0A6F" w:rsidP="003E7B8F"/>
    <w:p w14:paraId="68D2724C" w14:textId="6C77B0F6" w:rsidR="003A0A6F" w:rsidRDefault="003A0A6F" w:rsidP="003E7B8F"/>
    <w:p w14:paraId="46CCC806" w14:textId="3922755B" w:rsidR="003A0A6F" w:rsidRDefault="003A0A6F" w:rsidP="003E7B8F"/>
    <w:p w14:paraId="79FD0277" w14:textId="7A548A56" w:rsidR="003A0A6F" w:rsidRDefault="003A0A6F" w:rsidP="003E7B8F"/>
    <w:p w14:paraId="184BEFDE" w14:textId="343DDD68" w:rsidR="003A0A6F" w:rsidRDefault="003A0A6F" w:rsidP="003E7B8F"/>
    <w:p w14:paraId="4463BCBE" w14:textId="414C9652" w:rsidR="003A0A6F" w:rsidRDefault="003A0A6F" w:rsidP="003E7B8F"/>
    <w:p w14:paraId="322FA4B4" w14:textId="68CE49DB" w:rsidR="003A0A6F" w:rsidRDefault="003A0A6F" w:rsidP="003E7B8F"/>
    <w:p w14:paraId="4CF446CD" w14:textId="524D040F" w:rsidR="003A0A6F" w:rsidRDefault="003A0A6F" w:rsidP="003E7B8F"/>
    <w:p w14:paraId="6FA18844" w14:textId="22F58A39" w:rsidR="003A0A6F" w:rsidRDefault="003A0A6F" w:rsidP="003E7B8F"/>
    <w:p w14:paraId="40C46760" w14:textId="49BEB055" w:rsidR="003A0A6F" w:rsidRDefault="003A0A6F" w:rsidP="003E7B8F"/>
    <w:p w14:paraId="337F7A48" w14:textId="3C82E7FC" w:rsidR="003A0A6F" w:rsidRDefault="003A0A6F" w:rsidP="003E7B8F"/>
    <w:p w14:paraId="050A817F" w14:textId="7F169B88" w:rsidR="003A0A6F" w:rsidRDefault="003A0A6F" w:rsidP="003E7B8F"/>
    <w:p w14:paraId="2159ABAA" w14:textId="081B6AF5" w:rsidR="003A0A6F" w:rsidRDefault="003A0A6F" w:rsidP="003E7B8F"/>
    <w:p w14:paraId="1EE2F673" w14:textId="04154B29" w:rsidR="003A0A6F" w:rsidRDefault="003A0A6F" w:rsidP="003E7B8F"/>
    <w:p w14:paraId="3FF10BE8" w14:textId="1D629CF9" w:rsidR="003A0A6F" w:rsidRDefault="003A0A6F" w:rsidP="003E7B8F"/>
    <w:p w14:paraId="6B2CC031" w14:textId="2ED5F96F" w:rsidR="003A0A6F" w:rsidRDefault="003A0A6F" w:rsidP="003E7B8F"/>
    <w:p w14:paraId="61CEE4E0" w14:textId="592F3F23" w:rsidR="003A0A6F" w:rsidRDefault="003A0A6F" w:rsidP="003E7B8F"/>
    <w:p w14:paraId="09093721" w14:textId="1AEBED76" w:rsidR="00A44FCD" w:rsidRPr="0087466E" w:rsidRDefault="00A44FCD" w:rsidP="003B1040">
      <w:pPr>
        <w:pStyle w:val="Titulo"/>
        <w:numPr>
          <w:ilvl w:val="0"/>
          <w:numId w:val="0"/>
        </w:numPr>
        <w:ind w:left="360" w:hanging="360"/>
        <w:rPr>
          <w:rFonts w:ascii="Arial,DejaVu Sans" w:eastAsia="Arial,DejaVu Sans" w:hAnsi="Arial,DejaVu Sans" w:cs="Arial,DejaVu Sans"/>
        </w:rPr>
      </w:pPr>
      <w:bookmarkStart w:id="137" w:name="_Toc99159464"/>
      <w:r w:rsidRPr="0087466E">
        <w:rPr>
          <w:rFonts w:eastAsia="Arial"/>
        </w:rPr>
        <w:t xml:space="preserve">CAPÍTULO </w:t>
      </w:r>
      <w:r>
        <w:rPr>
          <w:rFonts w:eastAsia="Arial"/>
        </w:rPr>
        <w:t>5</w:t>
      </w:r>
      <w:bookmarkEnd w:id="137"/>
    </w:p>
    <w:p w14:paraId="4194A436" w14:textId="7F4CF881" w:rsidR="00A44FCD" w:rsidRDefault="00A44FCD" w:rsidP="003B1040">
      <w:pPr>
        <w:pStyle w:val="Ttulo1"/>
      </w:pPr>
      <w:bookmarkStart w:id="138" w:name="_Toc99159465"/>
      <w:r>
        <w:t>EXPERIMENTOS Y RESULTADOS</w:t>
      </w:r>
      <w:bookmarkEnd w:id="138"/>
    </w:p>
    <w:p w14:paraId="3508212C" w14:textId="4A5D3DCF" w:rsidR="00A44FCD" w:rsidRPr="0087466E" w:rsidRDefault="00A44FCD" w:rsidP="003B1040">
      <w:pPr>
        <w:pStyle w:val="Titulo"/>
        <w:numPr>
          <w:ilvl w:val="0"/>
          <w:numId w:val="0"/>
        </w:numPr>
        <w:rPr>
          <w:rFonts w:ascii="Arial,DejaVu Sans" w:eastAsia="Arial,DejaVu Sans" w:hAnsi="Arial,DejaVu Sans" w:cs="Arial,DejaVu Sans"/>
        </w:rPr>
      </w:pPr>
      <w:r>
        <w:br w:type="page"/>
      </w:r>
      <w:bookmarkStart w:id="139" w:name="_Toc99159466"/>
      <w:r w:rsidRPr="0087466E">
        <w:rPr>
          <w:rFonts w:eastAsia="Arial"/>
        </w:rPr>
        <w:lastRenderedPageBreak/>
        <w:t xml:space="preserve">CAPÍTULO </w:t>
      </w:r>
      <w:r>
        <w:rPr>
          <w:rFonts w:eastAsia="Arial"/>
        </w:rPr>
        <w:t>6</w:t>
      </w:r>
      <w:bookmarkEnd w:id="139"/>
    </w:p>
    <w:p w14:paraId="13ED6263" w14:textId="1C8DE0C7" w:rsidR="00A44FCD" w:rsidRDefault="00A44FCD" w:rsidP="003B1040">
      <w:pPr>
        <w:pStyle w:val="Ttulo1"/>
      </w:pPr>
      <w:bookmarkStart w:id="140" w:name="_Toc99159467"/>
      <w:r>
        <w:t>CONSCLUSIONES Y TRABAJOS FUTUROS</w:t>
      </w:r>
      <w:bookmarkEnd w:id="140"/>
    </w:p>
    <w:p w14:paraId="09F4F163" w14:textId="102F20AD" w:rsidR="00A44FCD" w:rsidRPr="00A44FCD" w:rsidRDefault="00A44FCD" w:rsidP="003B1040">
      <w:pPr>
        <w:pStyle w:val="Ttulo2"/>
      </w:pPr>
      <w:bookmarkStart w:id="141" w:name="_Toc99159468"/>
      <w:r w:rsidRPr="00A44FCD">
        <w:t>CONSLUSIONES</w:t>
      </w:r>
      <w:bookmarkEnd w:id="141"/>
    </w:p>
    <w:p w14:paraId="4A49E6FC" w14:textId="09E7DE64" w:rsidR="00A44FCD" w:rsidRPr="00A44FCD" w:rsidRDefault="00A44FCD" w:rsidP="003B1040">
      <w:pPr>
        <w:pStyle w:val="Ttulo2"/>
      </w:pPr>
      <w:bookmarkStart w:id="142" w:name="_Toc99159469"/>
      <w:r w:rsidRPr="00A44FCD">
        <w:t>TRABAJOS FUTUR</w:t>
      </w:r>
      <w:r w:rsidR="00256286">
        <w:t>OS</w:t>
      </w:r>
      <w:bookmarkEnd w:id="142"/>
    </w:p>
    <w:p w14:paraId="238813D8" w14:textId="14E43BCC" w:rsidR="00A44FCD" w:rsidRDefault="00A44FCD">
      <w:pPr>
        <w:spacing w:after="160" w:line="259" w:lineRule="auto"/>
        <w:jc w:val="left"/>
      </w:pPr>
      <w:r>
        <w:br w:type="page"/>
      </w:r>
    </w:p>
    <w:p w14:paraId="2C5706B5" w14:textId="13FD7CD6" w:rsidR="00A44FCD" w:rsidRPr="0087466E" w:rsidRDefault="00A44FCD" w:rsidP="003B1040">
      <w:pPr>
        <w:pStyle w:val="Titulo"/>
        <w:numPr>
          <w:ilvl w:val="0"/>
          <w:numId w:val="0"/>
        </w:numPr>
        <w:ind w:left="360"/>
        <w:rPr>
          <w:rFonts w:ascii="Arial,DejaVu Sans" w:eastAsia="Arial,DejaVu Sans" w:hAnsi="Arial,DejaVu Sans" w:cs="Arial,DejaVu Sans"/>
        </w:rPr>
      </w:pPr>
      <w:bookmarkStart w:id="143" w:name="_Toc99159470"/>
      <w:r w:rsidRPr="0087466E">
        <w:rPr>
          <w:rFonts w:eastAsia="Arial"/>
        </w:rPr>
        <w:lastRenderedPageBreak/>
        <w:t xml:space="preserve">CAPÍTULO </w:t>
      </w:r>
      <w:r>
        <w:rPr>
          <w:rFonts w:eastAsia="Arial"/>
        </w:rPr>
        <w:t>7</w:t>
      </w:r>
      <w:bookmarkEnd w:id="143"/>
    </w:p>
    <w:p w14:paraId="21A91FE1" w14:textId="549EB4B2" w:rsidR="00A44FCD" w:rsidRDefault="00A44FCD" w:rsidP="003B1040">
      <w:pPr>
        <w:pStyle w:val="Ttulo1"/>
      </w:pPr>
      <w:bookmarkStart w:id="144" w:name="_Toc99159471"/>
      <w:r>
        <w:t>BIBLIOGRAFIA</w:t>
      </w:r>
      <w:bookmarkEnd w:id="144"/>
    </w:p>
    <w:p w14:paraId="12D6ADB2" w14:textId="77777777" w:rsidR="003A0A6F" w:rsidRDefault="003A0A6F" w:rsidP="003E7B8F"/>
    <w:p w14:paraId="1DFD7B5B" w14:textId="3B1249CF" w:rsidR="00122E02" w:rsidRPr="003B1040" w:rsidRDefault="00485AE2" w:rsidP="00122E02">
      <w:pPr>
        <w:widowControl w:val="0"/>
        <w:autoSpaceDE w:val="0"/>
        <w:autoSpaceDN w:val="0"/>
        <w:adjustRightInd w:val="0"/>
        <w:ind w:left="640" w:hanging="640"/>
        <w:rPr>
          <w:rFonts w:cs="Arial"/>
          <w:noProof/>
          <w:szCs w:val="24"/>
          <w:lang w:val="en-US"/>
        </w:rPr>
      </w:pPr>
      <w:r>
        <w:fldChar w:fldCharType="begin" w:fldLock="1"/>
      </w:r>
      <w:r w:rsidRPr="003B1040">
        <w:rPr>
          <w:lang w:val="en-US"/>
        </w:rPr>
        <w:instrText xml:space="preserve">ADDIN Mendeley Bibliography CSL_BIBLIOGRAPHY </w:instrText>
      </w:r>
      <w:r>
        <w:fldChar w:fldCharType="separate"/>
      </w:r>
      <w:r w:rsidR="00122E02" w:rsidRPr="003B1040">
        <w:rPr>
          <w:rFonts w:cs="Arial"/>
          <w:noProof/>
          <w:szCs w:val="24"/>
          <w:lang w:val="en-US"/>
        </w:rPr>
        <w:t>[1]</w:t>
      </w:r>
      <w:r w:rsidR="00122E02" w:rsidRPr="003B1040">
        <w:rPr>
          <w:rFonts w:cs="Arial"/>
          <w:noProof/>
          <w:szCs w:val="24"/>
          <w:lang w:val="en-US"/>
        </w:rPr>
        <w:tab/>
        <w:t xml:space="preserve">R. Karp, “Reducibility Among Combinatorial Problems,” in </w:t>
      </w:r>
      <w:r w:rsidR="00122E02" w:rsidRPr="003B1040">
        <w:rPr>
          <w:rFonts w:cs="Arial"/>
          <w:i/>
          <w:iCs/>
          <w:noProof/>
          <w:szCs w:val="24"/>
          <w:lang w:val="en-US"/>
        </w:rPr>
        <w:t>50 Years of Integer Programming 1958-2008: From the Early Years to the State-of-the-Art</w:t>
      </w:r>
      <w:r w:rsidR="00122E02" w:rsidRPr="003B1040">
        <w:rPr>
          <w:rFonts w:cs="Arial"/>
          <w:noProof/>
          <w:szCs w:val="24"/>
          <w:lang w:val="en-US"/>
        </w:rPr>
        <w:t>, 2010, pp. 219–241.</w:t>
      </w:r>
    </w:p>
    <w:p w14:paraId="20720D7B"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w:t>
      </w:r>
      <w:r w:rsidRPr="003B1040">
        <w:rPr>
          <w:rFonts w:cs="Arial"/>
          <w:noProof/>
          <w:szCs w:val="24"/>
          <w:lang w:val="en-US"/>
        </w:rPr>
        <w:tab/>
        <w:t>M. W. Coffey, “Adiabatic quantum computing solution of the knapsack problem,” pp. 1–22, 2017.</w:t>
      </w:r>
    </w:p>
    <w:p w14:paraId="527BE83C"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w:t>
      </w:r>
      <w:r w:rsidRPr="003B1040">
        <w:rPr>
          <w:rFonts w:cs="Arial"/>
          <w:noProof/>
          <w:szCs w:val="24"/>
          <w:lang w:val="en-US"/>
        </w:rPr>
        <w:tab/>
        <w:t xml:space="preserve">H. Wang, L. Ma, H. Zhang, and G. Li, “Quantum-inspired ant algorithm for knapsack problems,” </w:t>
      </w:r>
      <w:r w:rsidRPr="003B1040">
        <w:rPr>
          <w:rFonts w:cs="Arial"/>
          <w:i/>
          <w:iCs/>
          <w:noProof/>
          <w:szCs w:val="24"/>
          <w:lang w:val="en-US"/>
        </w:rPr>
        <w:t>J. Syst. Eng. Electron.</w:t>
      </w:r>
      <w:r w:rsidRPr="003B1040">
        <w:rPr>
          <w:rFonts w:cs="Arial"/>
          <w:noProof/>
          <w:szCs w:val="24"/>
          <w:lang w:val="en-US"/>
        </w:rPr>
        <w:t>, vol. 20, no. 5, pp. 1012–1016, 2009.</w:t>
      </w:r>
    </w:p>
    <w:p w14:paraId="76891EFF"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[4]</w:t>
      </w:r>
      <w:r w:rsidRPr="003B1040">
        <w:rPr>
          <w:rFonts w:cs="Arial"/>
          <w:noProof/>
          <w:szCs w:val="24"/>
          <w:lang w:val="en-US"/>
        </w:rPr>
        <w:tab/>
        <w:t xml:space="preserve">S. Martello and P. Toth, “Algorithms for Knapsack Problems,” </w:t>
      </w:r>
      <w:r w:rsidRPr="003B1040">
        <w:rPr>
          <w:rFonts w:cs="Arial"/>
          <w:i/>
          <w:iCs/>
          <w:noProof/>
          <w:szCs w:val="24"/>
          <w:lang w:val="en-US"/>
        </w:rPr>
        <w:t>North-holl. Math. Stud.</w:t>
      </w:r>
      <w:r w:rsidRPr="003B1040">
        <w:rPr>
          <w:rFonts w:cs="Arial"/>
          <w:noProof/>
          <w:szCs w:val="24"/>
          <w:lang w:val="en-US"/>
        </w:rPr>
        <w:t>, vol. 132, no. C, pp. 213–257, 1987.</w:t>
      </w:r>
    </w:p>
    <w:p w14:paraId="05771307"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[5]</w:t>
      </w:r>
      <w:r w:rsidRPr="003B1040">
        <w:rPr>
          <w:rFonts w:cs="Arial"/>
          <w:noProof/>
          <w:szCs w:val="24"/>
          <w:lang w:val="en-US"/>
        </w:rPr>
        <w:tab/>
        <w:t xml:space="preserve">F. Gurski, C. Rehs, and J. Rethmann, “Knapsack problems: A parameterized point of view,” </w:t>
      </w:r>
      <w:r w:rsidRPr="003B1040">
        <w:rPr>
          <w:rFonts w:cs="Arial"/>
          <w:i/>
          <w:iCs/>
          <w:noProof/>
          <w:szCs w:val="24"/>
          <w:lang w:val="en-US"/>
        </w:rPr>
        <w:t>Theor. Comput. Sci.</w:t>
      </w:r>
      <w:r w:rsidRPr="003B1040">
        <w:rPr>
          <w:rFonts w:cs="Arial"/>
          <w:noProof/>
          <w:szCs w:val="24"/>
          <w:lang w:val="en-US"/>
        </w:rPr>
        <w:t>, vol. 775, pp. 93–108, 2019.</w:t>
      </w:r>
    </w:p>
    <w:p w14:paraId="4421A6B8"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[6]</w:t>
      </w:r>
      <w:r w:rsidRPr="003B1040">
        <w:rPr>
          <w:rFonts w:cs="Arial"/>
          <w:noProof/>
          <w:szCs w:val="24"/>
          <w:lang w:val="en-US"/>
        </w:rPr>
        <w:tab/>
        <w:t xml:space="preserve">M. Assi and R. A. Haraty, “A Survey of the Knapsack Problem,” </w:t>
      </w:r>
      <w:r w:rsidRPr="003B1040">
        <w:rPr>
          <w:rFonts w:cs="Arial"/>
          <w:i/>
          <w:iCs/>
          <w:noProof/>
          <w:szCs w:val="24"/>
          <w:lang w:val="en-US"/>
        </w:rPr>
        <w:t>ACIT 2018 - 19th Int. Arab Conf. Inf. Technol.</w:t>
      </w:r>
      <w:r w:rsidRPr="003B1040">
        <w:rPr>
          <w:rFonts w:cs="Arial"/>
          <w:noProof/>
          <w:szCs w:val="24"/>
          <w:lang w:val="en-US"/>
        </w:rPr>
        <w:t>, pp. 1–6, 2019.</w:t>
      </w:r>
    </w:p>
    <w:p w14:paraId="5A05BD01"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[7]</w:t>
      </w:r>
      <w:r w:rsidRPr="003B1040">
        <w:rPr>
          <w:rFonts w:cs="Arial"/>
          <w:noProof/>
          <w:szCs w:val="24"/>
          <w:lang w:val="en-US"/>
        </w:rPr>
        <w:tab/>
        <w:t>H. M. Salkin and C. A. de Kluyver, “The knapsack problem: a survey*,” vol. 22, no. 1, pp. 127–144, 1975.</w:t>
      </w:r>
    </w:p>
    <w:p w14:paraId="2930B93D"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[8]</w:t>
      </w:r>
      <w:r w:rsidRPr="003B1040">
        <w:rPr>
          <w:rFonts w:cs="Arial"/>
          <w:noProof/>
          <w:szCs w:val="24"/>
          <w:lang w:val="en-US"/>
        </w:rPr>
        <w:tab/>
        <w:t xml:space="preserve">D. Blado and A. Toriello, “Relaxation Analysis for the Dynamic Knapsack Problem with Stochastic Item Sizes,” </w:t>
      </w:r>
      <w:r w:rsidRPr="003B1040">
        <w:rPr>
          <w:rFonts w:cs="Arial"/>
          <w:i/>
          <w:iCs/>
          <w:noProof/>
          <w:szCs w:val="24"/>
          <w:lang w:val="en-US"/>
        </w:rPr>
        <w:t>SIAM J. Optim.</w:t>
      </w:r>
      <w:r w:rsidRPr="003B1040">
        <w:rPr>
          <w:rFonts w:cs="Arial"/>
          <w:noProof/>
          <w:szCs w:val="24"/>
          <w:lang w:val="en-US"/>
        </w:rPr>
        <w:t>, vol. 29, no. 1, pp. 1–30, Jan. 2019.</w:t>
      </w:r>
    </w:p>
    <w:p w14:paraId="4D3F25E3"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[9]</w:t>
      </w:r>
      <w:r w:rsidRPr="003B1040">
        <w:rPr>
          <w:rFonts w:cs="Arial"/>
          <w:noProof/>
          <w:szCs w:val="24"/>
          <w:lang w:val="en-US"/>
        </w:rPr>
        <w:tab/>
        <w:t xml:space="preserve">D. Pisinger, “Where are the hard knapsack problems?,” </w:t>
      </w:r>
      <w:r w:rsidRPr="003B1040">
        <w:rPr>
          <w:rFonts w:cs="Arial"/>
          <w:i/>
          <w:iCs/>
          <w:noProof/>
          <w:szCs w:val="24"/>
          <w:lang w:val="en-US"/>
        </w:rPr>
        <w:t>Comput. Oper. Res.</w:t>
      </w:r>
      <w:r w:rsidRPr="003B1040">
        <w:rPr>
          <w:rFonts w:cs="Arial"/>
          <w:noProof/>
          <w:szCs w:val="24"/>
          <w:lang w:val="en-US"/>
        </w:rPr>
        <w:t>, vol. 32, no. 9, pp. 2271–2284, 2005.</w:t>
      </w:r>
    </w:p>
    <w:p w14:paraId="0A9D4F4F"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[10]</w:t>
      </w:r>
      <w:r w:rsidRPr="003B1040">
        <w:rPr>
          <w:rFonts w:cs="Arial"/>
          <w:noProof/>
          <w:szCs w:val="24"/>
          <w:lang w:val="en-US"/>
        </w:rPr>
        <w:tab/>
        <w:t xml:space="preserve">P. Vickram, A. S. Krishna, and V. S. Srinivas, “A Survey on Design Paradigms to solve 0/1 Knapsack Problem,” </w:t>
      </w:r>
      <w:r w:rsidRPr="003B1040">
        <w:rPr>
          <w:rFonts w:cs="Arial"/>
          <w:i/>
          <w:iCs/>
          <w:noProof/>
          <w:szCs w:val="24"/>
          <w:lang w:val="en-US"/>
        </w:rPr>
        <w:t>Int. J. Sci. Eng. Res.</w:t>
      </w:r>
      <w:r w:rsidRPr="003B1040">
        <w:rPr>
          <w:rFonts w:cs="Arial"/>
          <w:noProof/>
          <w:szCs w:val="24"/>
          <w:lang w:val="en-US"/>
        </w:rPr>
        <w:t>, vol. 7, no. 11, pp. 112–117, 2016.</w:t>
      </w:r>
    </w:p>
    <w:p w14:paraId="4FF83502"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[11]</w:t>
      </w:r>
      <w:r w:rsidRPr="003B1040">
        <w:rPr>
          <w:rFonts w:cs="Arial"/>
          <w:noProof/>
          <w:szCs w:val="24"/>
          <w:lang w:val="en-US"/>
        </w:rPr>
        <w:tab/>
        <w:t xml:space="preserve">J. Li and W. Li, “A new quantum evolutionary algorithm in 0-1 knapsack problem,” </w:t>
      </w:r>
      <w:r w:rsidRPr="003B1040">
        <w:rPr>
          <w:rFonts w:cs="Arial"/>
          <w:i/>
          <w:iCs/>
          <w:noProof/>
          <w:szCs w:val="24"/>
          <w:lang w:val="en-US"/>
        </w:rPr>
        <w:t>Commun. Comput. Inf. Sci.</w:t>
      </w:r>
      <w:r w:rsidRPr="003B1040">
        <w:rPr>
          <w:rFonts w:cs="Arial"/>
          <w:noProof/>
          <w:szCs w:val="24"/>
          <w:lang w:val="en-US"/>
        </w:rPr>
        <w:t>, vol. 986, pp. 142–151, 2019.</w:t>
      </w:r>
    </w:p>
    <w:p w14:paraId="0016671F" w14:textId="77777777" w:rsidR="00122E02" w:rsidRPr="00122E02" w:rsidRDefault="00122E02" w:rsidP="00122E02">
      <w:pPr>
        <w:widowControl w:val="0"/>
        <w:autoSpaceDE w:val="0"/>
        <w:autoSpaceDN w:val="0"/>
        <w:adjustRightInd w:val="0"/>
        <w:ind w:left="640" w:hanging="640"/>
        <w:rPr>
          <w:rFonts w:cs="Arial"/>
          <w:noProof/>
          <w:szCs w:val="24"/>
        </w:rPr>
      </w:pPr>
      <w:r w:rsidRPr="003B1040">
        <w:rPr>
          <w:rFonts w:cs="Arial"/>
          <w:noProof/>
          <w:szCs w:val="24"/>
          <w:lang w:val="en-US"/>
        </w:rPr>
        <w:t>[12]</w:t>
      </w:r>
      <w:r w:rsidRPr="003B1040">
        <w:rPr>
          <w:rFonts w:cs="Arial"/>
          <w:noProof/>
          <w:szCs w:val="24"/>
          <w:lang w:val="en-US"/>
        </w:rPr>
        <w:tab/>
        <w:t xml:space="preserve">R. Wang, N. Guo, F. Xiang, and J. Mao, “An improved quantum genetic algorithm with mutation and its application to 0-1 knapsack problem,” </w:t>
      </w:r>
      <w:r w:rsidRPr="003B1040">
        <w:rPr>
          <w:rFonts w:cs="Arial"/>
          <w:i/>
          <w:iCs/>
          <w:noProof/>
          <w:szCs w:val="24"/>
          <w:lang w:val="en-US"/>
        </w:rPr>
        <w:t xml:space="preserve">Intemational Conf. </w:t>
      </w:r>
      <w:r w:rsidRPr="00122E02">
        <w:rPr>
          <w:rFonts w:cs="Arial"/>
          <w:i/>
          <w:iCs/>
          <w:noProof/>
          <w:szCs w:val="24"/>
        </w:rPr>
        <w:t>Meas. Inf. Control</w:t>
      </w:r>
      <w:r w:rsidRPr="00122E02">
        <w:rPr>
          <w:rFonts w:cs="Arial"/>
          <w:noProof/>
          <w:szCs w:val="24"/>
        </w:rPr>
        <w:t>, no. M Ic, pp. 484–488, 2012.</w:t>
      </w:r>
    </w:p>
    <w:p w14:paraId="767EB81F"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122E02">
        <w:rPr>
          <w:rFonts w:cs="Arial"/>
          <w:noProof/>
          <w:szCs w:val="24"/>
        </w:rPr>
        <w:t>[13]</w:t>
      </w:r>
      <w:r w:rsidRPr="00122E02">
        <w:rPr>
          <w:rFonts w:cs="Arial"/>
          <w:noProof/>
          <w:szCs w:val="24"/>
        </w:rPr>
        <w:tab/>
        <w:t xml:space="preserve">S. Bolos, “GitHub - sorin-bolos/QiskitCampAsia2019,” 2019. </w:t>
      </w:r>
      <w:r w:rsidRPr="003B1040">
        <w:rPr>
          <w:rFonts w:cs="Arial"/>
          <w:noProof/>
          <w:szCs w:val="24"/>
          <w:lang w:val="en-US"/>
        </w:rPr>
        <w:t>[Online]. Available: https://github.com/sorin-bolos/QiskitCampAsia2019. [Accessed: 26-Mar-2020].</w:t>
      </w:r>
    </w:p>
    <w:p w14:paraId="766A6F60"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[14]</w:t>
      </w:r>
      <w:r w:rsidRPr="003B1040">
        <w:rPr>
          <w:rFonts w:cs="Arial"/>
          <w:noProof/>
          <w:szCs w:val="24"/>
          <w:lang w:val="en-US"/>
        </w:rPr>
        <w:tab/>
        <w:t xml:space="preserve">M. Vogel, </w:t>
      </w:r>
      <w:r w:rsidRPr="003B1040">
        <w:rPr>
          <w:rFonts w:cs="Arial"/>
          <w:i/>
          <w:iCs/>
          <w:noProof/>
          <w:szCs w:val="24"/>
          <w:lang w:val="en-US"/>
        </w:rPr>
        <w:t>Quantum Computation and Quantum Information, by M.A. Nielsen and I.L. Chuang</w:t>
      </w:r>
      <w:r w:rsidRPr="003B1040">
        <w:rPr>
          <w:rFonts w:cs="Arial"/>
          <w:noProof/>
          <w:szCs w:val="24"/>
          <w:lang w:val="en-US"/>
        </w:rPr>
        <w:t>, vol. 52, no. 6. 2011.</w:t>
      </w:r>
    </w:p>
    <w:p w14:paraId="6C3FB5ED" w14:textId="77777777" w:rsidR="00122E02" w:rsidRPr="00122E02" w:rsidRDefault="00122E02" w:rsidP="00122E02">
      <w:pPr>
        <w:widowControl w:val="0"/>
        <w:autoSpaceDE w:val="0"/>
        <w:autoSpaceDN w:val="0"/>
        <w:adjustRightInd w:val="0"/>
        <w:ind w:left="640" w:hanging="640"/>
        <w:rPr>
          <w:rFonts w:cs="Arial"/>
          <w:noProof/>
          <w:szCs w:val="24"/>
        </w:rPr>
      </w:pPr>
      <w:r w:rsidRPr="003B1040">
        <w:rPr>
          <w:rFonts w:cs="Arial"/>
          <w:noProof/>
          <w:szCs w:val="24"/>
          <w:lang w:val="en-US"/>
        </w:rPr>
        <w:t>[15]</w:t>
      </w:r>
      <w:r w:rsidRPr="003B1040">
        <w:rPr>
          <w:rFonts w:cs="Arial"/>
          <w:noProof/>
          <w:szCs w:val="24"/>
          <w:lang w:val="en-US"/>
        </w:rPr>
        <w:tab/>
        <w:t xml:space="preserve">T. Albash and D. A. Lidar, “Adiabatic quantum computation,” </w:t>
      </w:r>
      <w:r w:rsidRPr="003B1040">
        <w:rPr>
          <w:rFonts w:cs="Arial"/>
          <w:i/>
          <w:iCs/>
          <w:noProof/>
          <w:szCs w:val="24"/>
          <w:lang w:val="en-US"/>
        </w:rPr>
        <w:t xml:space="preserve">Rev. Mod. </w:t>
      </w:r>
      <w:r w:rsidRPr="00122E02">
        <w:rPr>
          <w:rFonts w:cs="Arial"/>
          <w:i/>
          <w:iCs/>
          <w:noProof/>
          <w:szCs w:val="24"/>
        </w:rPr>
        <w:t>Phys.</w:t>
      </w:r>
      <w:r w:rsidRPr="00122E02">
        <w:rPr>
          <w:rFonts w:cs="Arial"/>
          <w:noProof/>
          <w:szCs w:val="24"/>
        </w:rPr>
        <w:t>, vol. 90, no. 1, p. 015002, 2018.</w:t>
      </w:r>
    </w:p>
    <w:p w14:paraId="63332F45" w14:textId="77777777" w:rsidR="00122E02" w:rsidRPr="00122E02" w:rsidRDefault="00122E02" w:rsidP="00122E02">
      <w:pPr>
        <w:widowControl w:val="0"/>
        <w:autoSpaceDE w:val="0"/>
        <w:autoSpaceDN w:val="0"/>
        <w:adjustRightInd w:val="0"/>
        <w:ind w:left="640" w:hanging="640"/>
        <w:rPr>
          <w:rFonts w:cs="Arial"/>
          <w:noProof/>
          <w:szCs w:val="24"/>
        </w:rPr>
      </w:pPr>
      <w:r w:rsidRPr="00122E02">
        <w:rPr>
          <w:rFonts w:cs="Arial"/>
          <w:noProof/>
          <w:szCs w:val="24"/>
        </w:rPr>
        <w:t>[16]</w:t>
      </w:r>
      <w:r w:rsidRPr="00122E02">
        <w:rPr>
          <w:rFonts w:cs="Arial"/>
          <w:noProof/>
          <w:szCs w:val="24"/>
        </w:rPr>
        <w:tab/>
        <w:t>C. A. Vega Fernández and J. S. Ramírez Celis, “Computación Cuántica: Implementación De Algoritmos De Shor Y Grover En El Computador Cuántico De Ibm,” Escuela colombiana de Ingenieria Julio Garavito, 2017.</w:t>
      </w:r>
    </w:p>
    <w:p w14:paraId="3DA952BE"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[17]</w:t>
      </w:r>
      <w:r w:rsidRPr="003B1040">
        <w:rPr>
          <w:rFonts w:cs="Arial"/>
          <w:noProof/>
          <w:szCs w:val="24"/>
          <w:lang w:val="en-US"/>
        </w:rPr>
        <w:tab/>
        <w:t>S. A. Hadfield, “Quantum Algorithms for Scientific Computing and Approximate Optimization,” pp. 1–264, 2018.</w:t>
      </w:r>
    </w:p>
    <w:p w14:paraId="23D81359"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[18]</w:t>
      </w:r>
      <w:r w:rsidRPr="003B1040">
        <w:rPr>
          <w:rFonts w:cs="Arial"/>
          <w:noProof/>
          <w:szCs w:val="24"/>
          <w:lang w:val="en-US"/>
        </w:rPr>
        <w:tab/>
        <w:t xml:space="preserve">D. López-Sandoval and C.-A. Cobos-Lozada, “Adiabatic Quantum Computing applied to the solution of the Binary Knapsack Problem,” </w:t>
      </w:r>
      <w:r w:rsidRPr="003B1040">
        <w:rPr>
          <w:rFonts w:cs="Arial"/>
          <w:i/>
          <w:iCs/>
          <w:noProof/>
          <w:szCs w:val="24"/>
          <w:lang w:val="en-US"/>
        </w:rPr>
        <w:t>Rev. Ibérica Sist. e Tecnol. Informação</w:t>
      </w:r>
      <w:r w:rsidRPr="003B1040">
        <w:rPr>
          <w:rFonts w:cs="Arial"/>
          <w:noProof/>
          <w:szCs w:val="24"/>
          <w:lang w:val="en-US"/>
        </w:rPr>
        <w:t>, vol. In Press, 2020.</w:t>
      </w:r>
    </w:p>
    <w:p w14:paraId="336B0C62"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[19]</w:t>
      </w:r>
      <w:r w:rsidRPr="003B1040">
        <w:rPr>
          <w:rFonts w:cs="Arial"/>
          <w:noProof/>
          <w:szCs w:val="24"/>
          <w:lang w:val="en-US"/>
        </w:rPr>
        <w:tab/>
        <w:t xml:space="preserve">D. López Sandoval, “Quantum Algorithm to solve Binary Knapsack Problem,” 2022. [Online]. Available: </w:t>
      </w:r>
      <w:r w:rsidRPr="003B1040">
        <w:rPr>
          <w:rFonts w:cs="Arial"/>
          <w:noProof/>
          <w:szCs w:val="24"/>
          <w:lang w:val="en-US"/>
        </w:rPr>
        <w:lastRenderedPageBreak/>
        <w:t>https://github.com/DaniloLopez/QuantumAlgorithmToSolveKnapsackProblem. [Accessed: 18-Mar-2022].</w:t>
      </w:r>
    </w:p>
    <w:p w14:paraId="2CC6D748"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[20]</w:t>
      </w:r>
      <w:r w:rsidRPr="003B1040">
        <w:rPr>
          <w:rFonts w:cs="Arial"/>
          <w:noProof/>
          <w:szCs w:val="24"/>
          <w:lang w:val="en-US"/>
        </w:rPr>
        <w:tab/>
        <w:t xml:space="preserve">T. Hey, “Quantum computing: an introduction,” </w:t>
      </w:r>
      <w:r w:rsidRPr="003B1040">
        <w:rPr>
          <w:rFonts w:cs="Arial"/>
          <w:i/>
          <w:iCs/>
          <w:noProof/>
          <w:szCs w:val="24"/>
          <w:lang w:val="en-US"/>
        </w:rPr>
        <w:t>Comput. Control Eng.</w:t>
      </w:r>
      <w:r w:rsidRPr="003B1040">
        <w:rPr>
          <w:rFonts w:cs="Arial"/>
          <w:noProof/>
          <w:szCs w:val="24"/>
          <w:lang w:val="en-US"/>
        </w:rPr>
        <w:t>, vol. 10, no. 3, pp. 105–112, 1999.</w:t>
      </w:r>
    </w:p>
    <w:p w14:paraId="633DAA2A"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[21]</w:t>
      </w:r>
      <w:r w:rsidRPr="003B1040">
        <w:rPr>
          <w:rFonts w:cs="Arial"/>
          <w:noProof/>
          <w:szCs w:val="24"/>
          <w:lang w:val="en-US"/>
        </w:rPr>
        <w:tab/>
        <w:t xml:space="preserve">A. Narayanan, “Quantum computing for beginners,” </w:t>
      </w:r>
      <w:r w:rsidRPr="003B1040">
        <w:rPr>
          <w:rFonts w:cs="Arial"/>
          <w:i/>
          <w:iCs/>
          <w:noProof/>
          <w:szCs w:val="24"/>
          <w:lang w:val="en-US"/>
        </w:rPr>
        <w:t>Proc. 1999 Congr. Evol. Comput. CEC 1999</w:t>
      </w:r>
      <w:r w:rsidRPr="003B1040">
        <w:rPr>
          <w:rFonts w:cs="Arial"/>
          <w:noProof/>
          <w:szCs w:val="24"/>
          <w:lang w:val="en-US"/>
        </w:rPr>
        <w:t>, vol. 3, pp. 2231–2238, 1999.</w:t>
      </w:r>
    </w:p>
    <w:p w14:paraId="4FB5F243"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[22]</w:t>
      </w:r>
      <w:r w:rsidRPr="003B1040">
        <w:rPr>
          <w:rFonts w:cs="Arial"/>
          <w:noProof/>
          <w:szCs w:val="24"/>
          <w:lang w:val="en-US"/>
        </w:rPr>
        <w:tab/>
        <w:t xml:space="preserve">P. W. Shor, “Algorithms for Quantum Computation: Discrete Logarithms and Factoring,” </w:t>
      </w:r>
      <w:r w:rsidRPr="003B1040">
        <w:rPr>
          <w:rFonts w:cs="Arial"/>
          <w:i/>
          <w:iCs/>
          <w:noProof/>
          <w:szCs w:val="24"/>
          <w:lang w:val="en-US"/>
        </w:rPr>
        <w:t>Proc. 35th Annu. Symp. Found. Comput. Sci.</w:t>
      </w:r>
      <w:r w:rsidRPr="003B1040">
        <w:rPr>
          <w:rFonts w:cs="Arial"/>
          <w:noProof/>
          <w:szCs w:val="24"/>
          <w:lang w:val="en-US"/>
        </w:rPr>
        <w:t>, vol. 59, no. 3, pp. 124–134, 1994.</w:t>
      </w:r>
    </w:p>
    <w:p w14:paraId="121BC87D"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[23]</w:t>
      </w:r>
      <w:r w:rsidRPr="003B1040">
        <w:rPr>
          <w:rFonts w:cs="Arial"/>
          <w:noProof/>
          <w:szCs w:val="24"/>
          <w:lang w:val="en-US"/>
        </w:rPr>
        <w:tab/>
        <w:t xml:space="preserve">L. K. Grover, “A fast quantum mechanical algorithm for database search,” </w:t>
      </w:r>
      <w:r w:rsidRPr="003B1040">
        <w:rPr>
          <w:rFonts w:cs="Arial"/>
          <w:i/>
          <w:iCs/>
          <w:noProof/>
          <w:szCs w:val="24"/>
          <w:lang w:val="en-US"/>
        </w:rPr>
        <w:t>Proc. 28th Annu. ACM Symp. Theory Comput.</w:t>
      </w:r>
      <w:r w:rsidRPr="003B1040">
        <w:rPr>
          <w:rFonts w:cs="Arial"/>
          <w:noProof/>
          <w:szCs w:val="24"/>
          <w:lang w:val="en-US"/>
        </w:rPr>
        <w:t>, vol. 41, no. 3, pp. 212–221, 1996.</w:t>
      </w:r>
    </w:p>
    <w:p w14:paraId="4EE71636"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[24]</w:t>
      </w:r>
      <w:r w:rsidRPr="003B1040">
        <w:rPr>
          <w:rFonts w:cs="Arial"/>
          <w:noProof/>
          <w:szCs w:val="24"/>
          <w:lang w:val="en-US"/>
        </w:rPr>
        <w:tab/>
        <w:t xml:space="preserve">Z. Laboudi and S. Chikhi, “Comparison of genetic algorithm and quantum genetic algorithm,” </w:t>
      </w:r>
      <w:r w:rsidRPr="003B1040">
        <w:rPr>
          <w:rFonts w:cs="Arial"/>
          <w:i/>
          <w:iCs/>
          <w:noProof/>
          <w:szCs w:val="24"/>
          <w:lang w:val="en-US"/>
        </w:rPr>
        <w:t>Int. Arab J. Inf. Technol.</w:t>
      </w:r>
      <w:r w:rsidRPr="003B1040">
        <w:rPr>
          <w:rFonts w:cs="Arial"/>
          <w:noProof/>
          <w:szCs w:val="24"/>
          <w:lang w:val="en-US"/>
        </w:rPr>
        <w:t>, vol. 9, no. 3, pp. 243–249, 2012.</w:t>
      </w:r>
    </w:p>
    <w:p w14:paraId="124BF54E"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[25]</w:t>
      </w:r>
      <w:r w:rsidRPr="003B1040">
        <w:rPr>
          <w:rFonts w:cs="Arial"/>
          <w:noProof/>
          <w:szCs w:val="24"/>
          <w:lang w:val="en-US"/>
        </w:rPr>
        <w:tab/>
        <w:t xml:space="preserve">A. Layeb, “A novel quantum inspired cuckoo search for knapsack problems,” </w:t>
      </w:r>
      <w:r w:rsidRPr="003B1040">
        <w:rPr>
          <w:rFonts w:cs="Arial"/>
          <w:i/>
          <w:iCs/>
          <w:noProof/>
          <w:szCs w:val="24"/>
          <w:lang w:val="en-US"/>
        </w:rPr>
        <w:t>Int. J. Bio-Inspired Comput.</w:t>
      </w:r>
      <w:r w:rsidRPr="003B1040">
        <w:rPr>
          <w:rFonts w:cs="Arial"/>
          <w:noProof/>
          <w:szCs w:val="24"/>
          <w:lang w:val="en-US"/>
        </w:rPr>
        <w:t>, vol. 3, no. 5, pp. 297–305, 2011.</w:t>
      </w:r>
    </w:p>
    <w:p w14:paraId="070E6318"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[26]</w:t>
      </w:r>
      <w:r w:rsidRPr="003B1040">
        <w:rPr>
          <w:rFonts w:cs="Arial"/>
          <w:noProof/>
          <w:szCs w:val="24"/>
          <w:lang w:val="en-US"/>
        </w:rPr>
        <w:tab/>
        <w:t xml:space="preserve">Y. Cao, S. Jiang, D. Perouli, and S. Kais, “Solving Set Cover with Pairs Problem using Quantum Annealing,” </w:t>
      </w:r>
      <w:r w:rsidRPr="003B1040">
        <w:rPr>
          <w:rFonts w:cs="Arial"/>
          <w:i/>
          <w:iCs/>
          <w:noProof/>
          <w:szCs w:val="24"/>
          <w:lang w:val="en-US"/>
        </w:rPr>
        <w:t>Sci. Rep.</w:t>
      </w:r>
      <w:r w:rsidRPr="003B1040">
        <w:rPr>
          <w:rFonts w:cs="Arial"/>
          <w:noProof/>
          <w:szCs w:val="24"/>
          <w:lang w:val="en-US"/>
        </w:rPr>
        <w:t>, vol. 6, no. 1, pp. 1–15, 2016.</w:t>
      </w:r>
    </w:p>
    <w:p w14:paraId="4DFC3435"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[27]</w:t>
      </w:r>
      <w:r w:rsidRPr="003B1040">
        <w:rPr>
          <w:rFonts w:cs="Arial"/>
          <w:noProof/>
          <w:szCs w:val="24"/>
          <w:lang w:val="en-US"/>
        </w:rPr>
        <w:tab/>
        <w:t xml:space="preserve">A. Lucas, “Ising formulations of many NP problems,” </w:t>
      </w:r>
      <w:r w:rsidRPr="003B1040">
        <w:rPr>
          <w:rFonts w:cs="Arial"/>
          <w:i/>
          <w:iCs/>
          <w:noProof/>
          <w:szCs w:val="24"/>
          <w:lang w:val="en-US"/>
        </w:rPr>
        <w:t>Front. Phys.</w:t>
      </w:r>
      <w:r w:rsidRPr="003B1040">
        <w:rPr>
          <w:rFonts w:cs="Arial"/>
          <w:noProof/>
          <w:szCs w:val="24"/>
          <w:lang w:val="en-US"/>
        </w:rPr>
        <w:t>, vol. 2, pp. 1–14, 2014.</w:t>
      </w:r>
    </w:p>
    <w:p w14:paraId="5F6BC0B3"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[28]</w:t>
      </w:r>
      <w:r w:rsidRPr="003B1040">
        <w:rPr>
          <w:rFonts w:cs="Arial"/>
          <w:noProof/>
          <w:szCs w:val="24"/>
          <w:lang w:val="en-US"/>
        </w:rPr>
        <w:tab/>
        <w:t xml:space="preserve">G. Benenti, G. Casati, and G. Strini, </w:t>
      </w:r>
      <w:r w:rsidRPr="003B1040">
        <w:rPr>
          <w:rFonts w:cs="Arial"/>
          <w:i/>
          <w:iCs/>
          <w:noProof/>
          <w:szCs w:val="24"/>
          <w:lang w:val="en-US"/>
        </w:rPr>
        <w:t>Principles of quantum computation and information: Volume II: Basic tools and special topics</w:t>
      </w:r>
      <w:r w:rsidRPr="003B1040">
        <w:rPr>
          <w:rFonts w:cs="Arial"/>
          <w:noProof/>
          <w:szCs w:val="24"/>
          <w:lang w:val="en-US"/>
        </w:rPr>
        <w:t>, vol. I. 57 Shelton Street, Covent Garden, London WC2H 9HE: World Scientific Publishing Co. Pte. Ltd., 2007.</w:t>
      </w:r>
    </w:p>
    <w:p w14:paraId="43CC7F00"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[29]</w:t>
      </w:r>
      <w:r w:rsidRPr="003B1040">
        <w:rPr>
          <w:rFonts w:cs="Arial"/>
          <w:noProof/>
          <w:szCs w:val="24"/>
          <w:lang w:val="en-US"/>
        </w:rPr>
        <w:tab/>
        <w:t xml:space="preserve">S. G. Brush, “History of the Lenz-Ising model,” </w:t>
      </w:r>
      <w:r w:rsidRPr="003B1040">
        <w:rPr>
          <w:rFonts w:cs="Arial"/>
          <w:i/>
          <w:iCs/>
          <w:noProof/>
          <w:szCs w:val="24"/>
          <w:lang w:val="en-US"/>
        </w:rPr>
        <w:t>Rev. Mod. Phys.</w:t>
      </w:r>
      <w:r w:rsidRPr="003B1040">
        <w:rPr>
          <w:rFonts w:cs="Arial"/>
          <w:noProof/>
          <w:szCs w:val="24"/>
          <w:lang w:val="en-US"/>
        </w:rPr>
        <w:t>, vol. 39, no. 4, pp. 883–893, 1967.</w:t>
      </w:r>
    </w:p>
    <w:p w14:paraId="1730F307"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[30]</w:t>
      </w:r>
      <w:r w:rsidRPr="003B1040">
        <w:rPr>
          <w:rFonts w:cs="Arial"/>
          <w:noProof/>
          <w:szCs w:val="24"/>
          <w:lang w:val="en-US"/>
        </w:rPr>
        <w:tab/>
        <w:t xml:space="preserve">Z. Bian, F. Chudak, W. Macready, and G. Rose, “The Ising model: teaching an old problem new tricks,” </w:t>
      </w:r>
      <w:r w:rsidRPr="003B1040">
        <w:rPr>
          <w:rFonts w:cs="Arial"/>
          <w:i/>
          <w:iCs/>
          <w:noProof/>
          <w:szCs w:val="24"/>
          <w:lang w:val="en-US"/>
        </w:rPr>
        <w:t>D-Wave Syst.</w:t>
      </w:r>
      <w:r w:rsidRPr="003B1040">
        <w:rPr>
          <w:rFonts w:cs="Arial"/>
          <w:noProof/>
          <w:szCs w:val="24"/>
          <w:lang w:val="en-US"/>
        </w:rPr>
        <w:t>, pp. 1–32, 2010.</w:t>
      </w:r>
    </w:p>
    <w:p w14:paraId="4BE806B8"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[31]</w:t>
      </w:r>
      <w:r w:rsidRPr="003B1040">
        <w:rPr>
          <w:rFonts w:cs="Arial"/>
          <w:noProof/>
          <w:szCs w:val="24"/>
          <w:lang w:val="en-US"/>
        </w:rPr>
        <w:tab/>
        <w:t xml:space="preserve">Y. Zhou, X. Chen, and G. Zhou, “An improved monkey algorithm for a 0-1 knapsack problem,” </w:t>
      </w:r>
      <w:r w:rsidRPr="003B1040">
        <w:rPr>
          <w:rFonts w:cs="Arial"/>
          <w:i/>
          <w:iCs/>
          <w:noProof/>
          <w:szCs w:val="24"/>
          <w:lang w:val="en-US"/>
        </w:rPr>
        <w:t>Appl. Soft Comput. J.</w:t>
      </w:r>
      <w:r w:rsidRPr="003B1040">
        <w:rPr>
          <w:rFonts w:cs="Arial"/>
          <w:noProof/>
          <w:szCs w:val="24"/>
          <w:lang w:val="en-US"/>
        </w:rPr>
        <w:t>, vol. 38, pp. 817–830, 2016.</w:t>
      </w:r>
    </w:p>
    <w:p w14:paraId="1F569D02"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[32]</w:t>
      </w:r>
      <w:r w:rsidRPr="003B1040">
        <w:rPr>
          <w:rFonts w:cs="Arial"/>
          <w:noProof/>
          <w:szCs w:val="24"/>
          <w:lang w:val="en-US"/>
        </w:rPr>
        <w:tab/>
        <w:t xml:space="preserve">W. Zouari, I. Alaya, and M. Tagina, “A hybrid ant colony algorithm with a local search for the strongly correlated knapsack problem,” </w:t>
      </w:r>
      <w:r w:rsidRPr="003B1040">
        <w:rPr>
          <w:rFonts w:cs="Arial"/>
          <w:i/>
          <w:iCs/>
          <w:noProof/>
          <w:szCs w:val="24"/>
          <w:lang w:val="en-US"/>
        </w:rPr>
        <w:t>Proc. IEEE/ACS Int. Conf. Comput. Syst. Appl. AICCSA</w:t>
      </w:r>
      <w:r w:rsidRPr="003B1040">
        <w:rPr>
          <w:rFonts w:cs="Arial"/>
          <w:noProof/>
          <w:szCs w:val="24"/>
          <w:lang w:val="en-US"/>
        </w:rPr>
        <w:t>, vol. 2017-Octob, pp. 527–533, 2018.</w:t>
      </w:r>
    </w:p>
    <w:p w14:paraId="58D2193C"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[33]</w:t>
      </w:r>
      <w:r w:rsidRPr="003B1040">
        <w:rPr>
          <w:rFonts w:cs="Arial"/>
          <w:noProof/>
          <w:szCs w:val="24"/>
          <w:lang w:val="en-US"/>
        </w:rPr>
        <w:tab/>
        <w:t xml:space="preserve">D. Sapra, R. Sharma, and A. P. Agarwal, “Comparative study of metaheuristic algorithms using Knapsack Problem,” </w:t>
      </w:r>
      <w:r w:rsidRPr="003B1040">
        <w:rPr>
          <w:rFonts w:cs="Arial"/>
          <w:i/>
          <w:iCs/>
          <w:noProof/>
          <w:szCs w:val="24"/>
          <w:lang w:val="en-US"/>
        </w:rPr>
        <w:t>Proc. 7th Int. Conf. Conflu. 2017 Cloud Comput. Data Sci. Eng.</w:t>
      </w:r>
      <w:r w:rsidRPr="003B1040">
        <w:rPr>
          <w:rFonts w:cs="Arial"/>
          <w:noProof/>
          <w:szCs w:val="24"/>
          <w:lang w:val="en-US"/>
        </w:rPr>
        <w:t>, pp. 134–137, 2017.</w:t>
      </w:r>
    </w:p>
    <w:p w14:paraId="0F1F05E4"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[34]</w:t>
      </w:r>
      <w:r w:rsidRPr="003B1040">
        <w:rPr>
          <w:rFonts w:cs="Arial"/>
          <w:noProof/>
          <w:szCs w:val="24"/>
          <w:lang w:val="en-US"/>
        </w:rPr>
        <w:tab/>
        <w:t xml:space="preserve">P. H. Nguyen, D. Wang, and T. K. Truong, “A novel binary social spider algorithm for 0-1 knapsack problem,” </w:t>
      </w:r>
      <w:r w:rsidRPr="003B1040">
        <w:rPr>
          <w:rFonts w:cs="Arial"/>
          <w:i/>
          <w:iCs/>
          <w:noProof/>
          <w:szCs w:val="24"/>
          <w:lang w:val="en-US"/>
        </w:rPr>
        <w:t>Int. J. Innov. Comput. Inf. Control</w:t>
      </w:r>
      <w:r w:rsidRPr="003B1040">
        <w:rPr>
          <w:rFonts w:cs="Arial"/>
          <w:noProof/>
          <w:szCs w:val="24"/>
          <w:lang w:val="en-US"/>
        </w:rPr>
        <w:t>, vol. 13, no. 6, pp. 2039–2049, 2017.</w:t>
      </w:r>
    </w:p>
    <w:p w14:paraId="3431AF4E"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[35]</w:t>
      </w:r>
      <w:r w:rsidRPr="003B1040">
        <w:rPr>
          <w:rFonts w:cs="Arial"/>
          <w:noProof/>
          <w:szCs w:val="24"/>
          <w:lang w:val="en-US"/>
        </w:rPr>
        <w:tab/>
        <w:t xml:space="preserve">M. J. Islam, X. Li, and Y. Mei, “A time-varying transfer function for balancing the exploration and exploitation ability of a binary PSO,” </w:t>
      </w:r>
      <w:r w:rsidRPr="003B1040">
        <w:rPr>
          <w:rFonts w:cs="Arial"/>
          <w:i/>
          <w:iCs/>
          <w:noProof/>
          <w:szCs w:val="24"/>
          <w:lang w:val="en-US"/>
        </w:rPr>
        <w:t>Appl. Soft Comput. J.</w:t>
      </w:r>
      <w:r w:rsidRPr="003B1040">
        <w:rPr>
          <w:rFonts w:cs="Arial"/>
          <w:noProof/>
          <w:szCs w:val="24"/>
          <w:lang w:val="en-US"/>
        </w:rPr>
        <w:t>, vol. 59, pp. 182–196, 2017.</w:t>
      </w:r>
    </w:p>
    <w:p w14:paraId="711F1501"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[36]</w:t>
      </w:r>
      <w:r w:rsidRPr="003B1040">
        <w:rPr>
          <w:rFonts w:cs="Arial"/>
          <w:noProof/>
          <w:szCs w:val="24"/>
          <w:lang w:val="en-US"/>
        </w:rPr>
        <w:tab/>
        <w:t xml:space="preserve">M. El-Shafei, I. Ahmad, and M. G. Alfailakawi, “Hardware accelerator for solving 0–1 knapsack problems using binary harmony search,” </w:t>
      </w:r>
      <w:r w:rsidRPr="003B1040">
        <w:rPr>
          <w:rFonts w:cs="Arial"/>
          <w:i/>
          <w:iCs/>
          <w:noProof/>
          <w:szCs w:val="24"/>
          <w:lang w:val="en-US"/>
        </w:rPr>
        <w:t>Int. J. Parallel, Emergent Distrib. Syst.</w:t>
      </w:r>
      <w:r w:rsidRPr="003B1040">
        <w:rPr>
          <w:rFonts w:cs="Arial"/>
          <w:noProof/>
          <w:szCs w:val="24"/>
          <w:lang w:val="en-US"/>
        </w:rPr>
        <w:t>, vol. 33, no. 1, pp. 87–102, 2018.</w:t>
      </w:r>
    </w:p>
    <w:p w14:paraId="5075C71E"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[37]</w:t>
      </w:r>
      <w:r w:rsidRPr="003B1040">
        <w:rPr>
          <w:rFonts w:cs="Arial"/>
          <w:noProof/>
          <w:szCs w:val="24"/>
          <w:lang w:val="en-US"/>
        </w:rPr>
        <w:tab/>
        <w:t xml:space="preserve">Y. Feng, J. Yang, C. Wu, M. Lu, and X. J. Zhao, “Solving 0–1 knapsack problems by chaotic monarch butterfly optimization algorithm with Gaussian mutation,” </w:t>
      </w:r>
      <w:r w:rsidRPr="003B1040">
        <w:rPr>
          <w:rFonts w:cs="Arial"/>
          <w:i/>
          <w:iCs/>
          <w:noProof/>
          <w:szCs w:val="24"/>
          <w:lang w:val="en-US"/>
        </w:rPr>
        <w:t>Memetic Comput.</w:t>
      </w:r>
      <w:r w:rsidRPr="003B1040">
        <w:rPr>
          <w:rFonts w:cs="Arial"/>
          <w:noProof/>
          <w:szCs w:val="24"/>
          <w:lang w:val="en-US"/>
        </w:rPr>
        <w:t>, vol. 10, no. 2, pp. 135–150, 2018.</w:t>
      </w:r>
    </w:p>
    <w:p w14:paraId="51649833"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[38]</w:t>
      </w:r>
      <w:r w:rsidRPr="003B1040">
        <w:rPr>
          <w:rFonts w:cs="Arial"/>
          <w:noProof/>
          <w:szCs w:val="24"/>
          <w:lang w:val="en-US"/>
        </w:rPr>
        <w:tab/>
        <w:t xml:space="preserve">H. S. Alamri, K. Z. Zamli, M. F. Ab Razak, and A. Firdaus, “Solving 0/1 knapsack problem using opposition-based whale optimization algorithm (OWOA),” </w:t>
      </w:r>
      <w:r w:rsidRPr="003B1040">
        <w:rPr>
          <w:rFonts w:cs="Arial"/>
          <w:i/>
          <w:iCs/>
          <w:noProof/>
          <w:szCs w:val="24"/>
          <w:lang w:val="en-US"/>
        </w:rPr>
        <w:t>ACM Int. Conf. Proceeding Ser.</w:t>
      </w:r>
      <w:r w:rsidRPr="003B1040">
        <w:rPr>
          <w:rFonts w:cs="Arial"/>
          <w:noProof/>
          <w:szCs w:val="24"/>
          <w:lang w:val="en-US"/>
        </w:rPr>
        <w:t>, vol. Part F1479, pp. 135–139, 2019.</w:t>
      </w:r>
    </w:p>
    <w:p w14:paraId="1B2FAF40"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lastRenderedPageBreak/>
        <w:t>[39]</w:t>
      </w:r>
      <w:r w:rsidRPr="003B1040">
        <w:rPr>
          <w:rFonts w:cs="Arial"/>
          <w:noProof/>
          <w:szCs w:val="24"/>
          <w:lang w:val="en-US"/>
        </w:rPr>
        <w:tab/>
        <w:t xml:space="preserve">F. B. Ozsoydan, “Effects of dominant wolves in grey wolf optimization algorithm,” </w:t>
      </w:r>
      <w:r w:rsidRPr="003B1040">
        <w:rPr>
          <w:rFonts w:cs="Arial"/>
          <w:i/>
          <w:iCs/>
          <w:noProof/>
          <w:szCs w:val="24"/>
          <w:lang w:val="en-US"/>
        </w:rPr>
        <w:t>Appl. Soft Comput. J.</w:t>
      </w:r>
      <w:r w:rsidRPr="003B1040">
        <w:rPr>
          <w:rFonts w:cs="Arial"/>
          <w:noProof/>
          <w:szCs w:val="24"/>
          <w:lang w:val="en-US"/>
        </w:rPr>
        <w:t>, vol. 83, p. 105658, 2019.</w:t>
      </w:r>
    </w:p>
    <w:p w14:paraId="0F62F21C"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[40]</w:t>
      </w:r>
      <w:r w:rsidRPr="003B1040">
        <w:rPr>
          <w:rFonts w:cs="Arial"/>
          <w:noProof/>
          <w:szCs w:val="24"/>
          <w:lang w:val="en-US"/>
        </w:rPr>
        <w:tab/>
        <w:t xml:space="preserve">B. Abdollahzadeh, S. Barshandeh, H. Javadi, and N. Epicoco, “An enhanced binary slime mould algorithm for solving the 0–1 knapsack problem,” </w:t>
      </w:r>
      <w:r w:rsidRPr="003B1040">
        <w:rPr>
          <w:rFonts w:cs="Arial"/>
          <w:i/>
          <w:iCs/>
          <w:noProof/>
          <w:szCs w:val="24"/>
          <w:lang w:val="en-US"/>
        </w:rPr>
        <w:t>Eng. Comput.</w:t>
      </w:r>
      <w:r w:rsidRPr="003B1040">
        <w:rPr>
          <w:rFonts w:cs="Arial"/>
          <w:noProof/>
          <w:szCs w:val="24"/>
          <w:lang w:val="en-US"/>
        </w:rPr>
        <w:t>, no. 0123456789, 2021.</w:t>
      </w:r>
    </w:p>
    <w:p w14:paraId="61EED710"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[41]</w:t>
      </w:r>
      <w:r w:rsidRPr="003B1040">
        <w:rPr>
          <w:rFonts w:cs="Arial"/>
          <w:noProof/>
          <w:szCs w:val="24"/>
          <w:lang w:val="en-US"/>
        </w:rPr>
        <w:tab/>
        <w:t>L. Wang, R. Shi, and J. Dong, “A hybridization of dragonfly algorithm optimization and angle modulation mechanism for 0</w:t>
      </w:r>
      <w:r w:rsidRPr="003B1040">
        <w:rPr>
          <w:rFonts w:ascii="Cambria Math" w:hAnsi="Cambria Math" w:cs="Cambria Math"/>
          <w:noProof/>
          <w:szCs w:val="24"/>
          <w:lang w:val="en-US"/>
        </w:rPr>
        <w:t>‐</w:t>
      </w:r>
      <w:r w:rsidRPr="003B1040">
        <w:rPr>
          <w:rFonts w:cs="Arial"/>
          <w:noProof/>
          <w:szCs w:val="24"/>
          <w:lang w:val="en-US"/>
        </w:rPr>
        <w:t xml:space="preserve">1 knapsack problems,” </w:t>
      </w:r>
      <w:r w:rsidRPr="003B1040">
        <w:rPr>
          <w:rFonts w:cs="Arial"/>
          <w:i/>
          <w:iCs/>
          <w:noProof/>
          <w:szCs w:val="24"/>
          <w:lang w:val="en-US"/>
        </w:rPr>
        <w:t>Entropy</w:t>
      </w:r>
      <w:r w:rsidRPr="003B1040">
        <w:rPr>
          <w:rFonts w:cs="Arial"/>
          <w:noProof/>
          <w:szCs w:val="24"/>
          <w:lang w:val="en-US"/>
        </w:rPr>
        <w:t>, vol. 23, no. 5, pp. 1–24, 2021.</w:t>
      </w:r>
    </w:p>
    <w:p w14:paraId="22BD782D"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[42]</w:t>
      </w:r>
      <w:r w:rsidRPr="003B1040">
        <w:rPr>
          <w:rFonts w:cs="Arial"/>
          <w:noProof/>
          <w:szCs w:val="24"/>
          <w:lang w:val="en-US"/>
        </w:rPr>
        <w:tab/>
        <w:t xml:space="preserve">Y. Wang and W. Wang, “Quantum-inspired differential evolution with greywolf optimizer for 0-1 knapsack problem,” </w:t>
      </w:r>
      <w:r w:rsidRPr="003B1040">
        <w:rPr>
          <w:rFonts w:cs="Arial"/>
          <w:i/>
          <w:iCs/>
          <w:noProof/>
          <w:szCs w:val="24"/>
          <w:lang w:val="en-US"/>
        </w:rPr>
        <w:t>Mathematics</w:t>
      </w:r>
      <w:r w:rsidRPr="003B1040">
        <w:rPr>
          <w:rFonts w:cs="Arial"/>
          <w:noProof/>
          <w:szCs w:val="24"/>
          <w:lang w:val="en-US"/>
        </w:rPr>
        <w:t>, vol. 9, no. 11, 2021.</w:t>
      </w:r>
    </w:p>
    <w:p w14:paraId="59B81762"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[43]</w:t>
      </w:r>
      <w:r w:rsidRPr="003B1040">
        <w:rPr>
          <w:rFonts w:cs="Arial"/>
          <w:noProof/>
          <w:szCs w:val="24"/>
          <w:lang w:val="en-US"/>
        </w:rPr>
        <w:tab/>
        <w:t>D. Pisinger, “David Pisinger’s optimization codes.” [Online]. Available: http://hjemmesider.diku.dk/~pisinger/codes.html.</w:t>
      </w:r>
    </w:p>
    <w:p w14:paraId="0665FDEC"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[44]</w:t>
      </w:r>
      <w:r w:rsidRPr="003B1040">
        <w:rPr>
          <w:rFonts w:cs="Arial"/>
          <w:noProof/>
          <w:szCs w:val="24"/>
          <w:lang w:val="en-US"/>
        </w:rPr>
        <w:tab/>
        <w:t xml:space="preserve">D. Pisinger, “Core problems in knapsack algorithms,” </w:t>
      </w:r>
      <w:r w:rsidRPr="003B1040">
        <w:rPr>
          <w:rFonts w:cs="Arial"/>
          <w:i/>
          <w:iCs/>
          <w:noProof/>
          <w:szCs w:val="24"/>
          <w:lang w:val="en-US"/>
        </w:rPr>
        <w:t>Oper. Res.</w:t>
      </w:r>
      <w:r w:rsidRPr="003B1040">
        <w:rPr>
          <w:rFonts w:cs="Arial"/>
          <w:noProof/>
          <w:szCs w:val="24"/>
          <w:lang w:val="en-US"/>
        </w:rPr>
        <w:t>, vol. 47, no. 4, pp. 570–575, 1999.</w:t>
      </w:r>
    </w:p>
    <w:p w14:paraId="11CAE8C1" w14:textId="77777777" w:rsidR="00122E02" w:rsidRPr="003B1040" w:rsidRDefault="00122E02" w:rsidP="00122E02">
      <w:pPr>
        <w:widowControl w:val="0"/>
        <w:autoSpaceDE w:val="0"/>
        <w:autoSpaceDN w:val="0"/>
        <w:adjustRightInd w:val="0"/>
        <w:ind w:left="640" w:hanging="640"/>
        <w:rPr>
          <w:rFonts w:cs="Arial"/>
          <w:noProof/>
          <w:szCs w:val="24"/>
          <w:lang w:val="en-US"/>
        </w:rPr>
      </w:pPr>
      <w:r w:rsidRPr="003B1040">
        <w:rPr>
          <w:rFonts w:cs="Arial"/>
          <w:noProof/>
          <w:szCs w:val="24"/>
          <w:lang w:val="en-US"/>
        </w:rPr>
        <w:t>[45]</w:t>
      </w:r>
      <w:r w:rsidRPr="003B1040">
        <w:rPr>
          <w:rFonts w:cs="Arial"/>
          <w:noProof/>
          <w:szCs w:val="24"/>
          <w:lang w:val="en-US"/>
        </w:rPr>
        <w:tab/>
        <w:t xml:space="preserve">S. Martello, D. Pisinger, and P. Toth, “Dynamic programming and strong bounds for the 0-1 Knapsack Problem,” </w:t>
      </w:r>
      <w:r w:rsidRPr="003B1040">
        <w:rPr>
          <w:rFonts w:cs="Arial"/>
          <w:i/>
          <w:iCs/>
          <w:noProof/>
          <w:szCs w:val="24"/>
          <w:lang w:val="en-US"/>
        </w:rPr>
        <w:t>Manage. Sci.</w:t>
      </w:r>
      <w:r w:rsidRPr="003B1040">
        <w:rPr>
          <w:rFonts w:cs="Arial"/>
          <w:noProof/>
          <w:szCs w:val="24"/>
          <w:lang w:val="en-US"/>
        </w:rPr>
        <w:t>, vol. 45, no. 3, pp. 414–424, 1999.</w:t>
      </w:r>
    </w:p>
    <w:p w14:paraId="304FF96C" w14:textId="77777777" w:rsidR="00122E02" w:rsidRPr="00122E02" w:rsidRDefault="00122E02" w:rsidP="00122E02">
      <w:pPr>
        <w:widowControl w:val="0"/>
        <w:autoSpaceDE w:val="0"/>
        <w:autoSpaceDN w:val="0"/>
        <w:adjustRightInd w:val="0"/>
        <w:ind w:left="640" w:hanging="640"/>
        <w:rPr>
          <w:rFonts w:cs="Arial"/>
          <w:noProof/>
        </w:rPr>
      </w:pPr>
      <w:r w:rsidRPr="003B1040">
        <w:rPr>
          <w:rFonts w:cs="Arial"/>
          <w:noProof/>
          <w:szCs w:val="24"/>
          <w:lang w:val="en-US"/>
        </w:rPr>
        <w:t>[46]</w:t>
      </w:r>
      <w:r w:rsidRPr="003B1040">
        <w:rPr>
          <w:rFonts w:cs="Arial"/>
          <w:noProof/>
          <w:szCs w:val="24"/>
          <w:lang w:val="en-US"/>
        </w:rPr>
        <w:tab/>
        <w:t xml:space="preserve">K. S. Pratt, “Design Patterns for Research Methods: Iterative Field Research,” </w:t>
      </w:r>
      <w:r w:rsidRPr="003B1040">
        <w:rPr>
          <w:rFonts w:cs="Arial"/>
          <w:i/>
          <w:iCs/>
          <w:noProof/>
          <w:szCs w:val="24"/>
          <w:lang w:val="en-US"/>
        </w:rPr>
        <w:t xml:space="preserve">AAAI Spring Symp. Exp. Des. </w:t>
      </w:r>
      <w:r w:rsidRPr="00122E02">
        <w:rPr>
          <w:rFonts w:cs="Arial"/>
          <w:i/>
          <w:iCs/>
          <w:noProof/>
          <w:szCs w:val="24"/>
        </w:rPr>
        <w:t>Real</w:t>
      </w:r>
      <w:r w:rsidRPr="00122E02">
        <w:rPr>
          <w:rFonts w:cs="Arial"/>
          <w:noProof/>
          <w:szCs w:val="24"/>
        </w:rPr>
        <w:t>, no. 1994, pp. 1–7, 2009.</w:t>
      </w:r>
    </w:p>
    <w:p w14:paraId="28851F79" w14:textId="52F1C133" w:rsidR="003A0A6F" w:rsidRDefault="00485AE2" w:rsidP="003E7B8F">
      <w:r>
        <w:fldChar w:fldCharType="end"/>
      </w:r>
    </w:p>
    <w:p w14:paraId="46819C04" w14:textId="754B2476" w:rsidR="003A0A6F" w:rsidRDefault="003A0A6F" w:rsidP="003E7B8F"/>
    <w:p w14:paraId="5EC2A8FE" w14:textId="6CDA084A" w:rsidR="003A0A6F" w:rsidRDefault="003A0A6F" w:rsidP="003E7B8F"/>
    <w:p w14:paraId="037CEDEE" w14:textId="6AC07E6D" w:rsidR="003A0A6F" w:rsidRDefault="003A0A6F" w:rsidP="003E7B8F"/>
    <w:p w14:paraId="75BF19EC" w14:textId="3F527C61" w:rsidR="003A0A6F" w:rsidRDefault="003A0A6F" w:rsidP="003E7B8F"/>
    <w:p w14:paraId="5A7A62A3" w14:textId="2426F968" w:rsidR="003A0A6F" w:rsidRDefault="003A0A6F" w:rsidP="003E7B8F"/>
    <w:p w14:paraId="063ADDBB" w14:textId="1B590556" w:rsidR="003A0A6F" w:rsidRDefault="003A0A6F" w:rsidP="003E7B8F"/>
    <w:p w14:paraId="412E62C6" w14:textId="2B90180D" w:rsidR="003A0A6F" w:rsidRDefault="003A0A6F" w:rsidP="003E7B8F"/>
    <w:p w14:paraId="51F7878F" w14:textId="201854D0" w:rsidR="003A0A6F" w:rsidRDefault="003A0A6F" w:rsidP="003E7B8F"/>
    <w:p w14:paraId="607A7D90" w14:textId="562FDA86" w:rsidR="003A0A6F" w:rsidRDefault="003A0A6F" w:rsidP="003E7B8F"/>
    <w:p w14:paraId="04DF1F06" w14:textId="7EB5E292" w:rsidR="003A0A6F" w:rsidRDefault="003A0A6F" w:rsidP="003E7B8F"/>
    <w:p w14:paraId="22C2007D" w14:textId="07998239" w:rsidR="003A0A6F" w:rsidRDefault="003A0A6F" w:rsidP="003E7B8F"/>
    <w:p w14:paraId="27256AC6" w14:textId="617DEBE5" w:rsidR="003A0A6F" w:rsidRDefault="003A0A6F" w:rsidP="003E7B8F"/>
    <w:p w14:paraId="36CF9259" w14:textId="542E3839" w:rsidR="003A0A6F" w:rsidRDefault="003A0A6F" w:rsidP="003E7B8F"/>
    <w:p w14:paraId="0C2FBF06" w14:textId="1EBFF444" w:rsidR="003A0A6F" w:rsidRDefault="003A0A6F" w:rsidP="003E7B8F"/>
    <w:p w14:paraId="450A9930" w14:textId="42A3A107" w:rsidR="003A0A6F" w:rsidRDefault="003A0A6F" w:rsidP="003E7B8F"/>
    <w:p w14:paraId="1A65542D" w14:textId="3C5AF287" w:rsidR="003A0A6F" w:rsidRDefault="003A0A6F" w:rsidP="003E7B8F"/>
    <w:p w14:paraId="0816F705" w14:textId="740F235A" w:rsidR="003A0A6F" w:rsidRDefault="003A0A6F" w:rsidP="003E7B8F"/>
    <w:p w14:paraId="03CC17CE" w14:textId="47B9E0B9" w:rsidR="003A0A6F" w:rsidRDefault="003A0A6F" w:rsidP="003E7B8F"/>
    <w:p w14:paraId="40EEFD76" w14:textId="2B7E730E" w:rsidR="003A0A6F" w:rsidRDefault="003A0A6F" w:rsidP="003E7B8F"/>
    <w:p w14:paraId="2D10BC19" w14:textId="760CE704" w:rsidR="003A0A6F" w:rsidRDefault="003A0A6F" w:rsidP="003E7B8F"/>
    <w:p w14:paraId="68077FC8" w14:textId="02BE1B43" w:rsidR="003A0A6F" w:rsidRDefault="003A0A6F" w:rsidP="003E7B8F"/>
    <w:p w14:paraId="522899A1" w14:textId="7A9A897B" w:rsidR="003A0A6F" w:rsidRDefault="003A0A6F" w:rsidP="003E7B8F"/>
    <w:p w14:paraId="15993C48" w14:textId="32AA4EBA" w:rsidR="003A0A6F" w:rsidRDefault="003A0A6F" w:rsidP="003E7B8F"/>
    <w:p w14:paraId="4A9B14BB" w14:textId="3A7717A3" w:rsidR="003A0A6F" w:rsidRDefault="003A0A6F" w:rsidP="003E7B8F"/>
    <w:p w14:paraId="05D2898E" w14:textId="78F3CF0B" w:rsidR="003A0A6F" w:rsidRDefault="003A0A6F" w:rsidP="003E7B8F"/>
    <w:p w14:paraId="3C5ADD9F" w14:textId="04F4E3B9" w:rsidR="003A0A6F" w:rsidRDefault="003A0A6F" w:rsidP="003E7B8F"/>
    <w:p w14:paraId="41D0E435" w14:textId="05CFA158" w:rsidR="003A0A6F" w:rsidRDefault="003A0A6F" w:rsidP="003E7B8F"/>
    <w:p w14:paraId="096D6984" w14:textId="45759770" w:rsidR="003A0A6F" w:rsidRDefault="003A0A6F" w:rsidP="003E7B8F"/>
    <w:p w14:paraId="4B3F7D27" w14:textId="5DB1165C" w:rsidR="003A0A6F" w:rsidRDefault="003A0A6F" w:rsidP="003E7B8F"/>
    <w:p w14:paraId="6DB3B56A" w14:textId="2243963A" w:rsidR="003A0A6F" w:rsidRDefault="003A0A6F" w:rsidP="003E7B8F"/>
    <w:p w14:paraId="15E6E625" w14:textId="77777777" w:rsidR="003A0A6F" w:rsidRPr="003E7B8F" w:rsidRDefault="003A0A6F" w:rsidP="003E7B8F"/>
    <w:sectPr w:rsidR="003A0A6F" w:rsidRPr="003E7B8F" w:rsidSect="007D336F">
      <w:headerReference w:type="default" r:id="rId18"/>
      <w:footerReference w:type="default" r:id="rId19"/>
      <w:pgSz w:w="12240" w:h="15840" w:code="1"/>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Danilo López Sandoval" w:date="2022-03-20T22:18:00Z" w:initials="DLS">
    <w:p w14:paraId="24E86194" w14:textId="77777777" w:rsidR="00036EB3" w:rsidRDefault="00036EB3" w:rsidP="00CC7131">
      <w:pPr>
        <w:rPr>
          <w:lang w:val="es-ES_tradnl"/>
        </w:rPr>
      </w:pPr>
      <w:r>
        <w:rPr>
          <w:rStyle w:val="Refdecomentario"/>
        </w:rPr>
        <w:annotationRef/>
      </w:r>
      <w:r w:rsidRPr="0056376D">
        <w:rPr>
          <w:lang w:val="es-ES_tradnl"/>
        </w:rPr>
        <w:t>comprender los conceptos claves de la computación cuántica, los modelos hamiltonianos, la computación cuántica adiabática y el desarrollo actual de soluciones a problemas concretos de optimización</w:t>
      </w:r>
    </w:p>
    <w:p w14:paraId="01F43194" w14:textId="77777777" w:rsidR="00036EB3" w:rsidRDefault="00036EB3" w:rsidP="00CC7131">
      <w:pPr>
        <w:pStyle w:val="Textocomentario"/>
      </w:pPr>
      <w:r w:rsidRPr="0056376D">
        <w:rPr>
          <w:lang w:val="es-ES_tradnl"/>
        </w:rPr>
        <w:t>Finalmente, realizar nuevas propuestas y comparar las soluciones obtenidas con los modelos cuánticos y sus contrapartes tradicionales para establecer si se obtienen mejoras</w:t>
      </w:r>
    </w:p>
  </w:comment>
  <w:comment w:id="94" w:author="Danilo López Sandoval" w:date="2022-03-20T22:18:00Z" w:initials="DLS">
    <w:p w14:paraId="69B2822C" w14:textId="77777777" w:rsidR="00036EB3" w:rsidRDefault="00036EB3" w:rsidP="00F15B1E">
      <w:pPr>
        <w:rPr>
          <w:lang w:val="es-ES_tradnl"/>
        </w:rPr>
      </w:pPr>
      <w:r>
        <w:rPr>
          <w:rStyle w:val="Refdecomentario"/>
        </w:rPr>
        <w:annotationRef/>
      </w:r>
      <w:r w:rsidRPr="0056376D">
        <w:rPr>
          <w:lang w:val="es-ES_tradnl"/>
        </w:rPr>
        <w:t>comprender los conceptos claves de la computación cuántica, los modelos hamiltonianos, la computación cuántica adiabática y el desarrollo actual de soluciones a problemas concretos de optimización</w:t>
      </w:r>
    </w:p>
    <w:p w14:paraId="54FA236D" w14:textId="0038BB56" w:rsidR="00036EB3" w:rsidRDefault="00036EB3" w:rsidP="00F15B1E">
      <w:pPr>
        <w:pStyle w:val="Textocomentario"/>
      </w:pPr>
      <w:r w:rsidRPr="0056376D">
        <w:rPr>
          <w:lang w:val="es-ES_tradnl"/>
        </w:rPr>
        <w:t>Finalmente, realizar nuevas propuestas y comparar las soluciones obtenidas con los modelos cuánticos y sus contrapartes tradicionales para establecer si se obtienen mejoras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F43194" w15:done="1"/>
  <w15:commentEx w15:paraId="54FA2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98C10" w16cex:dateUtc="2022-03-21T03:18:00Z"/>
  <w16cex:commentExtensible w16cex:durableId="25E226A7" w16cex:dateUtc="2022-03-21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F43194" w16cid:durableId="25E98C10"/>
  <w16cid:commentId w16cid:paraId="54FA236D" w16cid:durableId="25E22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E148" w14:textId="77777777" w:rsidR="004C7955" w:rsidRDefault="004C7955" w:rsidP="007C0484">
      <w:r>
        <w:separator/>
      </w:r>
    </w:p>
  </w:endnote>
  <w:endnote w:type="continuationSeparator" w:id="0">
    <w:p w14:paraId="19BB4E01" w14:textId="77777777" w:rsidR="004C7955" w:rsidRDefault="004C7955"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64D0E965" w:rsidR="00036EB3" w:rsidRPr="00F72F59" w:rsidRDefault="00036EB3" w:rsidP="00F72F59">
    <w:pPr>
      <w:pStyle w:val="Piedepgina"/>
      <w:tabs>
        <w:tab w:val="center" w:pos="4419"/>
        <w:tab w:val="left" w:pos="6486"/>
      </w:tabs>
      <w:jc w:val="left"/>
    </w:pPr>
    <w:r>
      <w:rPr>
        <w:noProof/>
        <w:sz w:val="20"/>
        <w:szCs w:val="20"/>
        <w:lang w:eastAsia="es-CO"/>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0AF3"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EndPr/>
      <w:sdtContent>
        <w:r>
          <w:fldChar w:fldCharType="begin"/>
        </w:r>
        <w:r>
          <w:instrText>PAGE   \* MERGEFORMAT</w:instrText>
        </w:r>
        <w:r>
          <w:fldChar w:fldCharType="separate"/>
        </w:r>
        <w:r w:rsidR="00683653" w:rsidRPr="00683653">
          <w:rPr>
            <w:noProof/>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538B5" w14:textId="77777777" w:rsidR="004C7955" w:rsidRDefault="004C7955" w:rsidP="007C0484">
      <w:r>
        <w:separator/>
      </w:r>
    </w:p>
  </w:footnote>
  <w:footnote w:type="continuationSeparator" w:id="0">
    <w:p w14:paraId="0F1725F7" w14:textId="77777777" w:rsidR="004C7955" w:rsidRDefault="004C7955" w:rsidP="007C0484">
      <w:r>
        <w:continuationSeparator/>
      </w:r>
    </w:p>
  </w:footnote>
  <w:footnote w:id="1">
    <w:p w14:paraId="3B3B651F" w14:textId="55B16C28" w:rsidR="00036EB3" w:rsidRPr="00050AF2" w:rsidRDefault="00036EB3" w:rsidP="00CD7084">
      <w:pPr>
        <w:pStyle w:val="Textonotapie"/>
        <w:rPr>
          <w:lang w:val="es-419"/>
        </w:rPr>
      </w:pPr>
      <w:r w:rsidRPr="001656E6">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036EB3" w14:paraId="64168EF9" w14:textId="77777777" w:rsidTr="007D336F">
      <w:trPr>
        <w:trHeight w:val="567"/>
      </w:trPr>
      <w:tc>
        <w:tcPr>
          <w:tcW w:w="726" w:type="dxa"/>
          <w:vAlign w:val="center"/>
        </w:tcPr>
        <w:p w14:paraId="72F25620" w14:textId="77777777" w:rsidR="00036EB3" w:rsidRDefault="00036EB3" w:rsidP="007C0484">
          <w:pPr>
            <w:pStyle w:val="Encabezado"/>
            <w:jc w:val="left"/>
            <w:rPr>
              <w:sz w:val="20"/>
            </w:rPr>
          </w:pPr>
          <w:r>
            <w:rPr>
              <w:noProof/>
              <w:sz w:val="20"/>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036EB3" w:rsidRPr="007C0484" w:rsidRDefault="00036EB3"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036EB3" w:rsidRPr="007C0484" w:rsidRDefault="00036EB3" w:rsidP="007D336F">
          <w:pPr>
            <w:pStyle w:val="Encabezado"/>
            <w:jc w:val="left"/>
            <w:rPr>
              <w:sz w:val="20"/>
              <w:lang w:val="es-ES_tradnl"/>
            </w:rPr>
          </w:pPr>
          <w:r>
            <w:rPr>
              <w:noProof/>
              <w:sz w:val="20"/>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8E2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036EB3" w:rsidRDefault="00036E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1870080"/>
    <w:multiLevelType w:val="hybridMultilevel"/>
    <w:tmpl w:val="D16A6E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CE20769"/>
    <w:multiLevelType w:val="multilevel"/>
    <w:tmpl w:val="1676F350"/>
    <w:lvl w:ilvl="0">
      <w:start w:val="1"/>
      <w:numFmt w:val="decimal"/>
      <w:pStyle w:val="Ttulo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7"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52A24E5F"/>
    <w:multiLevelType w:val="hybridMultilevel"/>
    <w:tmpl w:val="CF9E702E"/>
    <w:lvl w:ilvl="0" w:tplc="11CC46F8">
      <w:start w:val="1"/>
      <w:numFmt w:val="decimal"/>
      <w:pStyle w:val="Figura"/>
      <w:lvlText w:val="Figura%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13" w15:restartNumberingAfterBreak="0">
    <w:nsid w:val="656526F3"/>
    <w:multiLevelType w:val="hybridMultilevel"/>
    <w:tmpl w:val="7968111E"/>
    <w:lvl w:ilvl="0" w:tplc="0E32DF1C">
      <w:start w:val="1"/>
      <w:numFmt w:val="bullet"/>
      <w:lvlText w:val=""/>
      <w:lvlJc w:val="left"/>
      <w:pPr>
        <w:ind w:left="720" w:hanging="360"/>
      </w:pPr>
      <w:rPr>
        <w:rFonts w:ascii="Symbol" w:hAnsi="Symbol" w:hint="default"/>
        <w:lang w:val="es-419"/>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15"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17"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7"/>
  </w:num>
  <w:num w:numId="3">
    <w:abstractNumId w:val="8"/>
  </w:num>
  <w:num w:numId="4">
    <w:abstractNumId w:val="2"/>
  </w:num>
  <w:num w:numId="5">
    <w:abstractNumId w:val="13"/>
  </w:num>
  <w:num w:numId="6">
    <w:abstractNumId w:val="0"/>
  </w:num>
  <w:num w:numId="7">
    <w:abstractNumId w:val="15"/>
  </w:num>
  <w:num w:numId="8">
    <w:abstractNumId w:val="3"/>
  </w:num>
  <w:num w:numId="9">
    <w:abstractNumId w:val="16"/>
  </w:num>
  <w:num w:numId="10">
    <w:abstractNumId w:val="6"/>
  </w:num>
  <w:num w:numId="11">
    <w:abstractNumId w:val="12"/>
  </w:num>
  <w:num w:numId="12">
    <w:abstractNumId w:val="14"/>
  </w:num>
  <w:num w:numId="13">
    <w:abstractNumId w:val="17"/>
  </w:num>
  <w:num w:numId="14">
    <w:abstractNumId w:val="9"/>
  </w:num>
  <w:num w:numId="15">
    <w:abstractNumId w:val="11"/>
  </w:num>
  <w:num w:numId="16">
    <w:abstractNumId w:val="4"/>
  </w:num>
  <w:num w:numId="17">
    <w:abstractNumId w:val="10"/>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López Sandoval">
    <w15:presenceInfo w15:providerId="AD" w15:userId="S::danilo_lopez@gtccorporation.com::67b35a6c-c58f-447e-b5fc-f1784539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656"/>
    <w:rsid w:val="0002096B"/>
    <w:rsid w:val="00027C10"/>
    <w:rsid w:val="00033BE3"/>
    <w:rsid w:val="00036EB3"/>
    <w:rsid w:val="00040D95"/>
    <w:rsid w:val="00045B4A"/>
    <w:rsid w:val="000573C4"/>
    <w:rsid w:val="0006105D"/>
    <w:rsid w:val="000612F6"/>
    <w:rsid w:val="0008615A"/>
    <w:rsid w:val="000908F4"/>
    <w:rsid w:val="0009181B"/>
    <w:rsid w:val="000B196B"/>
    <w:rsid w:val="000B5644"/>
    <w:rsid w:val="000B5D84"/>
    <w:rsid w:val="000D26F6"/>
    <w:rsid w:val="000E0A85"/>
    <w:rsid w:val="000E48CB"/>
    <w:rsid w:val="000E5823"/>
    <w:rsid w:val="000F41D1"/>
    <w:rsid w:val="000F7353"/>
    <w:rsid w:val="001064E5"/>
    <w:rsid w:val="001076B6"/>
    <w:rsid w:val="0011170B"/>
    <w:rsid w:val="00115A7D"/>
    <w:rsid w:val="0012143F"/>
    <w:rsid w:val="00122E02"/>
    <w:rsid w:val="00136713"/>
    <w:rsid w:val="00143883"/>
    <w:rsid w:val="00145F24"/>
    <w:rsid w:val="00151380"/>
    <w:rsid w:val="00163A50"/>
    <w:rsid w:val="001666B7"/>
    <w:rsid w:val="00173876"/>
    <w:rsid w:val="001933E8"/>
    <w:rsid w:val="001A7655"/>
    <w:rsid w:val="001C0EE2"/>
    <w:rsid w:val="001C5E23"/>
    <w:rsid w:val="001C5F15"/>
    <w:rsid w:val="001C71ED"/>
    <w:rsid w:val="001C74A0"/>
    <w:rsid w:val="001D06AE"/>
    <w:rsid w:val="001D1DB3"/>
    <w:rsid w:val="001D26DA"/>
    <w:rsid w:val="001E4BB5"/>
    <w:rsid w:val="001F24D8"/>
    <w:rsid w:val="002061D8"/>
    <w:rsid w:val="00213CC7"/>
    <w:rsid w:val="002156B5"/>
    <w:rsid w:val="0022112A"/>
    <w:rsid w:val="002229B5"/>
    <w:rsid w:val="00240296"/>
    <w:rsid w:val="00245306"/>
    <w:rsid w:val="00256286"/>
    <w:rsid w:val="00257265"/>
    <w:rsid w:val="002607CF"/>
    <w:rsid w:val="00266A01"/>
    <w:rsid w:val="00267285"/>
    <w:rsid w:val="00274F1C"/>
    <w:rsid w:val="002822CD"/>
    <w:rsid w:val="00296B9F"/>
    <w:rsid w:val="002A69A9"/>
    <w:rsid w:val="002B3608"/>
    <w:rsid w:val="002C00F6"/>
    <w:rsid w:val="002D456C"/>
    <w:rsid w:val="002E3D28"/>
    <w:rsid w:val="002E479B"/>
    <w:rsid w:val="00300F3F"/>
    <w:rsid w:val="00304CEC"/>
    <w:rsid w:val="003065B4"/>
    <w:rsid w:val="003142F2"/>
    <w:rsid w:val="00315C72"/>
    <w:rsid w:val="003214CB"/>
    <w:rsid w:val="00324B36"/>
    <w:rsid w:val="00333AC4"/>
    <w:rsid w:val="00344190"/>
    <w:rsid w:val="00347391"/>
    <w:rsid w:val="00350577"/>
    <w:rsid w:val="00371621"/>
    <w:rsid w:val="00376DA9"/>
    <w:rsid w:val="00383C3D"/>
    <w:rsid w:val="003842E4"/>
    <w:rsid w:val="0038500C"/>
    <w:rsid w:val="00392DFF"/>
    <w:rsid w:val="003A0A6F"/>
    <w:rsid w:val="003A1233"/>
    <w:rsid w:val="003A30DB"/>
    <w:rsid w:val="003A755C"/>
    <w:rsid w:val="003B1040"/>
    <w:rsid w:val="003B496E"/>
    <w:rsid w:val="003C4696"/>
    <w:rsid w:val="003C7118"/>
    <w:rsid w:val="003C7921"/>
    <w:rsid w:val="003D1032"/>
    <w:rsid w:val="003D1927"/>
    <w:rsid w:val="003E7B8F"/>
    <w:rsid w:val="003F18C1"/>
    <w:rsid w:val="003F1E81"/>
    <w:rsid w:val="00406F0B"/>
    <w:rsid w:val="0040783C"/>
    <w:rsid w:val="00415666"/>
    <w:rsid w:val="00435600"/>
    <w:rsid w:val="00442E4A"/>
    <w:rsid w:val="00442EC2"/>
    <w:rsid w:val="0045016E"/>
    <w:rsid w:val="0045243B"/>
    <w:rsid w:val="00452A58"/>
    <w:rsid w:val="00481C7B"/>
    <w:rsid w:val="00481E5C"/>
    <w:rsid w:val="00482CA1"/>
    <w:rsid w:val="004844CC"/>
    <w:rsid w:val="00485AE2"/>
    <w:rsid w:val="004861BC"/>
    <w:rsid w:val="00486A0B"/>
    <w:rsid w:val="004937F5"/>
    <w:rsid w:val="00496101"/>
    <w:rsid w:val="004965B2"/>
    <w:rsid w:val="004A429A"/>
    <w:rsid w:val="004A71B6"/>
    <w:rsid w:val="004B0D29"/>
    <w:rsid w:val="004C16EA"/>
    <w:rsid w:val="004C2A26"/>
    <w:rsid w:val="004C32E0"/>
    <w:rsid w:val="004C4418"/>
    <w:rsid w:val="004C5518"/>
    <w:rsid w:val="004C6596"/>
    <w:rsid w:val="004C6D2B"/>
    <w:rsid w:val="004C7955"/>
    <w:rsid w:val="004D0B6C"/>
    <w:rsid w:val="004D1A15"/>
    <w:rsid w:val="004D4B3B"/>
    <w:rsid w:val="004D4C36"/>
    <w:rsid w:val="004D7C4F"/>
    <w:rsid w:val="004E45B8"/>
    <w:rsid w:val="00517CB4"/>
    <w:rsid w:val="005263A8"/>
    <w:rsid w:val="00550752"/>
    <w:rsid w:val="00551943"/>
    <w:rsid w:val="00555DFC"/>
    <w:rsid w:val="00557FF5"/>
    <w:rsid w:val="005611BB"/>
    <w:rsid w:val="005627D9"/>
    <w:rsid w:val="0056741F"/>
    <w:rsid w:val="005747C0"/>
    <w:rsid w:val="005750AB"/>
    <w:rsid w:val="00580996"/>
    <w:rsid w:val="005853D8"/>
    <w:rsid w:val="00587022"/>
    <w:rsid w:val="005937F9"/>
    <w:rsid w:val="005A0A11"/>
    <w:rsid w:val="005A4116"/>
    <w:rsid w:val="005B4C47"/>
    <w:rsid w:val="005B51A9"/>
    <w:rsid w:val="005C3A26"/>
    <w:rsid w:val="005D44F3"/>
    <w:rsid w:val="005D5C8B"/>
    <w:rsid w:val="005E487B"/>
    <w:rsid w:val="005F06AC"/>
    <w:rsid w:val="005F5EFF"/>
    <w:rsid w:val="005F76E4"/>
    <w:rsid w:val="00600607"/>
    <w:rsid w:val="00601A86"/>
    <w:rsid w:val="0062200A"/>
    <w:rsid w:val="00622E5B"/>
    <w:rsid w:val="0063632A"/>
    <w:rsid w:val="006542A0"/>
    <w:rsid w:val="00674B00"/>
    <w:rsid w:val="00683653"/>
    <w:rsid w:val="0069114C"/>
    <w:rsid w:val="00695B96"/>
    <w:rsid w:val="006A00A9"/>
    <w:rsid w:val="006B6B13"/>
    <w:rsid w:val="006B75DC"/>
    <w:rsid w:val="006C0EBA"/>
    <w:rsid w:val="006D3016"/>
    <w:rsid w:val="006D79DA"/>
    <w:rsid w:val="006E20C8"/>
    <w:rsid w:val="0070302B"/>
    <w:rsid w:val="007072B8"/>
    <w:rsid w:val="0073176E"/>
    <w:rsid w:val="00745656"/>
    <w:rsid w:val="00755C4A"/>
    <w:rsid w:val="00757511"/>
    <w:rsid w:val="00772065"/>
    <w:rsid w:val="00777F4B"/>
    <w:rsid w:val="007859EA"/>
    <w:rsid w:val="00786F70"/>
    <w:rsid w:val="00787AD3"/>
    <w:rsid w:val="00791E61"/>
    <w:rsid w:val="007A7378"/>
    <w:rsid w:val="007B1D0D"/>
    <w:rsid w:val="007C0484"/>
    <w:rsid w:val="007D16A6"/>
    <w:rsid w:val="007D336F"/>
    <w:rsid w:val="007D52E6"/>
    <w:rsid w:val="007D6450"/>
    <w:rsid w:val="007E346D"/>
    <w:rsid w:val="007E3EFF"/>
    <w:rsid w:val="007E6BCE"/>
    <w:rsid w:val="00800336"/>
    <w:rsid w:val="00804062"/>
    <w:rsid w:val="008063AC"/>
    <w:rsid w:val="00813F11"/>
    <w:rsid w:val="00824737"/>
    <w:rsid w:val="0083792C"/>
    <w:rsid w:val="00841E32"/>
    <w:rsid w:val="008506AE"/>
    <w:rsid w:val="00862A00"/>
    <w:rsid w:val="00867A43"/>
    <w:rsid w:val="00874798"/>
    <w:rsid w:val="00883CC6"/>
    <w:rsid w:val="008873CD"/>
    <w:rsid w:val="0089049A"/>
    <w:rsid w:val="0089196C"/>
    <w:rsid w:val="00892DF6"/>
    <w:rsid w:val="008B2EF6"/>
    <w:rsid w:val="008B3648"/>
    <w:rsid w:val="008F50B8"/>
    <w:rsid w:val="008F78DB"/>
    <w:rsid w:val="00901140"/>
    <w:rsid w:val="009066F3"/>
    <w:rsid w:val="009114B2"/>
    <w:rsid w:val="00935501"/>
    <w:rsid w:val="00937733"/>
    <w:rsid w:val="00937FA8"/>
    <w:rsid w:val="00944576"/>
    <w:rsid w:val="009521C0"/>
    <w:rsid w:val="00960DB1"/>
    <w:rsid w:val="009613C3"/>
    <w:rsid w:val="00962C31"/>
    <w:rsid w:val="009671B2"/>
    <w:rsid w:val="00967F89"/>
    <w:rsid w:val="0097516B"/>
    <w:rsid w:val="00975B36"/>
    <w:rsid w:val="00981AEC"/>
    <w:rsid w:val="009857B7"/>
    <w:rsid w:val="0099480F"/>
    <w:rsid w:val="00995C81"/>
    <w:rsid w:val="00996ED0"/>
    <w:rsid w:val="009C5EA7"/>
    <w:rsid w:val="009D277D"/>
    <w:rsid w:val="009E0BE1"/>
    <w:rsid w:val="009F25B8"/>
    <w:rsid w:val="009F3A40"/>
    <w:rsid w:val="00A0240F"/>
    <w:rsid w:val="00A06305"/>
    <w:rsid w:val="00A114B9"/>
    <w:rsid w:val="00A11FF4"/>
    <w:rsid w:val="00A12805"/>
    <w:rsid w:val="00A14AA5"/>
    <w:rsid w:val="00A306D7"/>
    <w:rsid w:val="00A36643"/>
    <w:rsid w:val="00A44FCD"/>
    <w:rsid w:val="00A5202E"/>
    <w:rsid w:val="00A52599"/>
    <w:rsid w:val="00A57A19"/>
    <w:rsid w:val="00A760A1"/>
    <w:rsid w:val="00A84A74"/>
    <w:rsid w:val="00A85282"/>
    <w:rsid w:val="00A92FEC"/>
    <w:rsid w:val="00A96BD6"/>
    <w:rsid w:val="00AB5291"/>
    <w:rsid w:val="00AB6CC3"/>
    <w:rsid w:val="00AB707F"/>
    <w:rsid w:val="00AC7BA0"/>
    <w:rsid w:val="00AD3BAB"/>
    <w:rsid w:val="00AD4483"/>
    <w:rsid w:val="00AF54CA"/>
    <w:rsid w:val="00B058CF"/>
    <w:rsid w:val="00B06CFA"/>
    <w:rsid w:val="00B07D21"/>
    <w:rsid w:val="00B21144"/>
    <w:rsid w:val="00B27D6F"/>
    <w:rsid w:val="00B43C59"/>
    <w:rsid w:val="00B44E16"/>
    <w:rsid w:val="00B53C2A"/>
    <w:rsid w:val="00B5577E"/>
    <w:rsid w:val="00B56C11"/>
    <w:rsid w:val="00B675C5"/>
    <w:rsid w:val="00B67B11"/>
    <w:rsid w:val="00B707C4"/>
    <w:rsid w:val="00B71B53"/>
    <w:rsid w:val="00B86395"/>
    <w:rsid w:val="00B94883"/>
    <w:rsid w:val="00BB69CA"/>
    <w:rsid w:val="00BC201B"/>
    <w:rsid w:val="00BC36DD"/>
    <w:rsid w:val="00BC4F40"/>
    <w:rsid w:val="00BD4A69"/>
    <w:rsid w:val="00BD4D38"/>
    <w:rsid w:val="00BD5526"/>
    <w:rsid w:val="00BD7125"/>
    <w:rsid w:val="00BE1186"/>
    <w:rsid w:val="00BE742D"/>
    <w:rsid w:val="00BF033B"/>
    <w:rsid w:val="00C0404C"/>
    <w:rsid w:val="00C041CB"/>
    <w:rsid w:val="00C07FBB"/>
    <w:rsid w:val="00C23595"/>
    <w:rsid w:val="00C236AC"/>
    <w:rsid w:val="00C25A05"/>
    <w:rsid w:val="00C415DC"/>
    <w:rsid w:val="00C41743"/>
    <w:rsid w:val="00C433BC"/>
    <w:rsid w:val="00C446D6"/>
    <w:rsid w:val="00C46D8E"/>
    <w:rsid w:val="00C51E3B"/>
    <w:rsid w:val="00C52F36"/>
    <w:rsid w:val="00C71E58"/>
    <w:rsid w:val="00C74D1D"/>
    <w:rsid w:val="00C77AAD"/>
    <w:rsid w:val="00C77D91"/>
    <w:rsid w:val="00C83111"/>
    <w:rsid w:val="00C84013"/>
    <w:rsid w:val="00C84223"/>
    <w:rsid w:val="00C92067"/>
    <w:rsid w:val="00CA16AF"/>
    <w:rsid w:val="00CA5BCF"/>
    <w:rsid w:val="00CB1424"/>
    <w:rsid w:val="00CC7131"/>
    <w:rsid w:val="00CD4821"/>
    <w:rsid w:val="00CD690D"/>
    <w:rsid w:val="00CD7084"/>
    <w:rsid w:val="00CE0669"/>
    <w:rsid w:val="00CE1659"/>
    <w:rsid w:val="00CE71D1"/>
    <w:rsid w:val="00CF68EF"/>
    <w:rsid w:val="00CF6BBD"/>
    <w:rsid w:val="00D02F4C"/>
    <w:rsid w:val="00D02FBF"/>
    <w:rsid w:val="00D07A16"/>
    <w:rsid w:val="00D119C5"/>
    <w:rsid w:val="00D24FEA"/>
    <w:rsid w:val="00D2544B"/>
    <w:rsid w:val="00D26A44"/>
    <w:rsid w:val="00D30ED3"/>
    <w:rsid w:val="00D31533"/>
    <w:rsid w:val="00D31E81"/>
    <w:rsid w:val="00D35CD5"/>
    <w:rsid w:val="00D373E3"/>
    <w:rsid w:val="00D47F55"/>
    <w:rsid w:val="00D67E8F"/>
    <w:rsid w:val="00D70DCD"/>
    <w:rsid w:val="00D84D47"/>
    <w:rsid w:val="00D869D7"/>
    <w:rsid w:val="00D92F19"/>
    <w:rsid w:val="00DA1D4B"/>
    <w:rsid w:val="00DB0B29"/>
    <w:rsid w:val="00DB3692"/>
    <w:rsid w:val="00DB666D"/>
    <w:rsid w:val="00DB7294"/>
    <w:rsid w:val="00DC3B6D"/>
    <w:rsid w:val="00DC3E94"/>
    <w:rsid w:val="00DD7350"/>
    <w:rsid w:val="00DE6F16"/>
    <w:rsid w:val="00DE78EE"/>
    <w:rsid w:val="00E015AB"/>
    <w:rsid w:val="00E13D81"/>
    <w:rsid w:val="00E20DDA"/>
    <w:rsid w:val="00E27F52"/>
    <w:rsid w:val="00E3268D"/>
    <w:rsid w:val="00E33E1B"/>
    <w:rsid w:val="00E34AD6"/>
    <w:rsid w:val="00E4057E"/>
    <w:rsid w:val="00E464F0"/>
    <w:rsid w:val="00E71C18"/>
    <w:rsid w:val="00E71D0E"/>
    <w:rsid w:val="00E7565F"/>
    <w:rsid w:val="00E7640C"/>
    <w:rsid w:val="00E83082"/>
    <w:rsid w:val="00E84123"/>
    <w:rsid w:val="00E93352"/>
    <w:rsid w:val="00E96BFA"/>
    <w:rsid w:val="00E96DCB"/>
    <w:rsid w:val="00E97C86"/>
    <w:rsid w:val="00EA2BB9"/>
    <w:rsid w:val="00EA3BCA"/>
    <w:rsid w:val="00EA7502"/>
    <w:rsid w:val="00EB1882"/>
    <w:rsid w:val="00EB70BF"/>
    <w:rsid w:val="00EB73C7"/>
    <w:rsid w:val="00ED0416"/>
    <w:rsid w:val="00F15B1E"/>
    <w:rsid w:val="00F16B2A"/>
    <w:rsid w:val="00F25015"/>
    <w:rsid w:val="00F262A9"/>
    <w:rsid w:val="00F268E8"/>
    <w:rsid w:val="00F30596"/>
    <w:rsid w:val="00F31C03"/>
    <w:rsid w:val="00F32CEB"/>
    <w:rsid w:val="00F33D99"/>
    <w:rsid w:val="00F360BA"/>
    <w:rsid w:val="00F53480"/>
    <w:rsid w:val="00F547C0"/>
    <w:rsid w:val="00F55AC8"/>
    <w:rsid w:val="00F72F59"/>
    <w:rsid w:val="00F8028A"/>
    <w:rsid w:val="00F80DB0"/>
    <w:rsid w:val="00F85565"/>
    <w:rsid w:val="00F874DC"/>
    <w:rsid w:val="00FA7F47"/>
    <w:rsid w:val="00FB0654"/>
    <w:rsid w:val="00FB22B2"/>
    <w:rsid w:val="00FB32ED"/>
    <w:rsid w:val="00FB5F65"/>
    <w:rsid w:val="00FC1D29"/>
    <w:rsid w:val="00FE1E22"/>
    <w:rsid w:val="00FE36C8"/>
    <w:rsid w:val="00FF1FDB"/>
    <w:rsid w:val="00FF3083"/>
    <w:rsid w:val="00FF4D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chartTrackingRefBased/>
  <w15:docId w15:val="{291AC026-AE2F-48DB-84A0-BA3D570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7B8F"/>
    <w:pPr>
      <w:spacing w:after="0" w:line="240" w:lineRule="auto"/>
      <w:jc w:val="both"/>
    </w:pPr>
    <w:rPr>
      <w:rFonts w:ascii="Arial" w:eastAsia="Calibri" w:hAnsi="Arial" w:cs="Times New Roman"/>
      <w:lang w:val="es-CO"/>
    </w:rPr>
  </w:style>
  <w:style w:type="paragraph" w:styleId="Ttulo1">
    <w:name w:val="heading 1"/>
    <w:basedOn w:val="Normal"/>
    <w:next w:val="Normal"/>
    <w:link w:val="Ttulo1Car"/>
    <w:uiPriority w:val="9"/>
    <w:qFormat/>
    <w:rsid w:val="00267285"/>
    <w:pPr>
      <w:keepNext/>
      <w:keepLines/>
      <w:numPr>
        <w:numId w:val="18"/>
      </w:numPr>
      <w:spacing w:before="240"/>
      <w:jc w:val="left"/>
      <w:outlineLvl w:val="0"/>
    </w:pPr>
    <w:rPr>
      <w:rFonts w:eastAsiaTheme="majorEastAsia" w:cstheme="majorBidi"/>
      <w:b/>
      <w:caps/>
      <w:sz w:val="24"/>
      <w:szCs w:val="32"/>
    </w:rPr>
  </w:style>
  <w:style w:type="paragraph" w:styleId="Ttulo2">
    <w:name w:val="heading 2"/>
    <w:basedOn w:val="Normal"/>
    <w:next w:val="Normal"/>
    <w:link w:val="Ttulo2Car"/>
    <w:uiPriority w:val="9"/>
    <w:unhideWhenUsed/>
    <w:qFormat/>
    <w:rsid w:val="00786F70"/>
    <w:pPr>
      <w:keepNext/>
      <w:keepLines/>
      <w:numPr>
        <w:ilvl w:val="1"/>
        <w:numId w:val="18"/>
      </w:numPr>
      <w:spacing w:before="160" w:after="120"/>
      <w:ind w:left="432"/>
      <w:jc w:val="left"/>
      <w:outlineLvl w:val="1"/>
    </w:pPr>
    <w:rPr>
      <w:rFonts w:eastAsiaTheme="majorEastAsia" w:cstheme="majorBidi"/>
      <w:b/>
      <w:caps/>
      <w:sz w:val="24"/>
      <w:szCs w:val="26"/>
    </w:rPr>
  </w:style>
  <w:style w:type="paragraph" w:styleId="Ttulo3">
    <w:name w:val="heading 3"/>
    <w:basedOn w:val="Normal"/>
    <w:next w:val="Normal"/>
    <w:link w:val="Ttulo3Car"/>
    <w:uiPriority w:val="9"/>
    <w:unhideWhenUsed/>
    <w:qFormat/>
    <w:rsid w:val="00CC7131"/>
    <w:pPr>
      <w:keepNext/>
      <w:keepLines/>
      <w:numPr>
        <w:ilvl w:val="2"/>
        <w:numId w:val="18"/>
      </w:numPr>
      <w:spacing w:before="240" w:after="240"/>
      <w:ind w:left="504"/>
      <w:jc w:val="left"/>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036EB3"/>
    <w:pPr>
      <w:keepNext/>
      <w:keepLines/>
      <w:numPr>
        <w:ilvl w:val="3"/>
        <w:numId w:val="18"/>
      </w:numPr>
      <w:spacing w:before="240" w:after="120"/>
      <w:ind w:left="680" w:hanging="680"/>
      <w:jc w:val="left"/>
      <w:outlineLvl w:val="3"/>
    </w:pPr>
    <w:rPr>
      <w:rFonts w:eastAsiaTheme="majorEastAsia" w:cstheme="majorBidi"/>
      <w:b/>
      <w:iCs/>
      <w:sz w:val="24"/>
    </w:rPr>
  </w:style>
  <w:style w:type="paragraph" w:styleId="Ttulo5">
    <w:name w:val="heading 5"/>
    <w:aliases w:val="capitulo"/>
    <w:basedOn w:val="Normal"/>
    <w:next w:val="Normal"/>
    <w:link w:val="Ttulo5Car"/>
    <w:uiPriority w:val="9"/>
    <w:semiHidden/>
    <w:unhideWhenUsed/>
    <w:rsid w:val="006B6B13"/>
    <w:pPr>
      <w:keepNext/>
      <w:keepLines/>
      <w:spacing w:before="40"/>
      <w:ind w:left="4956"/>
      <w:jc w:val="center"/>
      <w:outlineLvl w:val="4"/>
    </w:pPr>
    <w:rPr>
      <w:rFonts w:asciiTheme="majorHAnsi" w:eastAsiaTheme="majorEastAsia" w:hAnsiTheme="majorHAnsi" w:cstheme="majorBidi"/>
      <w:b/>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iPriority w:val="99"/>
    <w:unhideWhenUsed/>
    <w:rsid w:val="007C0484"/>
    <w:pPr>
      <w:tabs>
        <w:tab w:val="center" w:pos="4252"/>
        <w:tab w:val="right" w:pos="8504"/>
      </w:tabs>
    </w:pPr>
  </w:style>
  <w:style w:type="character" w:customStyle="1" w:styleId="EncabezadoCar">
    <w:name w:val="Encabezado Car"/>
    <w:basedOn w:val="Fuentedeprrafopredeter"/>
    <w:link w:val="Encabezado"/>
    <w:uiPriority w:val="99"/>
    <w:rsid w:val="007C0484"/>
    <w:rPr>
      <w:rFonts w:ascii="Arial" w:eastAsia="Calibri" w:hAnsi="Arial" w:cs="Times New Roman"/>
      <w:lang w:val="es-CO"/>
    </w:rPr>
  </w:style>
  <w:style w:type="paragraph" w:styleId="Piedepgina">
    <w:name w:val="footer"/>
    <w:basedOn w:val="Normal"/>
    <w:link w:val="PiedepginaCar"/>
    <w:uiPriority w:val="99"/>
    <w:unhideWhenUsed/>
    <w:rsid w:val="007C0484"/>
    <w:pPr>
      <w:tabs>
        <w:tab w:val="center" w:pos="4252"/>
        <w:tab w:val="right" w:pos="8504"/>
      </w:tabs>
    </w:pPr>
  </w:style>
  <w:style w:type="character" w:customStyle="1" w:styleId="PiedepginaCar">
    <w:name w:val="Pie de página Car"/>
    <w:basedOn w:val="Fuentedeprrafopredeter"/>
    <w:link w:val="Piedepgina"/>
    <w:uiPriority w:val="99"/>
    <w:rsid w:val="007C0484"/>
    <w:rPr>
      <w:rFonts w:ascii="Arial" w:eastAsia="Calibri" w:hAnsi="Arial" w:cs="Times New Roman"/>
      <w:lang w:val="es-CO"/>
    </w:rPr>
  </w:style>
  <w:style w:type="table" w:styleId="Tablaconcuadrcula">
    <w:name w:val="Table Grid"/>
    <w:basedOn w:val="Tablanormal"/>
    <w:uiPriority w:val="59"/>
    <w:rsid w:val="007C0484"/>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67285"/>
    <w:rPr>
      <w:rFonts w:ascii="Arial" w:eastAsiaTheme="majorEastAsia" w:hAnsi="Arial" w:cstheme="majorBidi"/>
      <w:b/>
      <w:caps/>
      <w:sz w:val="24"/>
      <w:szCs w:val="32"/>
      <w:lang w:val="es-CO"/>
    </w:rPr>
  </w:style>
  <w:style w:type="character" w:customStyle="1" w:styleId="Ttulo2Car">
    <w:name w:val="Título 2 Car"/>
    <w:basedOn w:val="Fuentedeprrafopredeter"/>
    <w:link w:val="Ttulo2"/>
    <w:uiPriority w:val="9"/>
    <w:rsid w:val="00786F70"/>
    <w:rPr>
      <w:rFonts w:ascii="Arial" w:eastAsiaTheme="majorEastAsia" w:hAnsi="Arial" w:cstheme="majorBidi"/>
      <w:b/>
      <w:caps/>
      <w:sz w:val="24"/>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normal"/>
    <w:basedOn w:val="Normal"/>
    <w:next w:val="Normal"/>
    <w:unhideWhenUsed/>
    <w:qFormat/>
    <w:rsid w:val="006B6B13"/>
    <w:pPr>
      <w:spacing w:before="120" w:after="120"/>
      <w:jc w:val="left"/>
    </w:pPr>
    <w:rPr>
      <w:bCs/>
      <w:sz w:val="24"/>
      <w:szCs w:val="20"/>
    </w:rPr>
  </w:style>
  <w:style w:type="paragraph" w:customStyle="1" w:styleId="Titulo">
    <w:name w:val="Titulo"/>
    <w:basedOn w:val="Ttulo1"/>
    <w:link w:val="TituloCar"/>
    <w:rsid w:val="006542A0"/>
    <w:pPr>
      <w:pBdr>
        <w:bottom w:val="single" w:sz="6" w:space="1" w:color="auto"/>
      </w:pBdr>
      <w:spacing w:before="220" w:after="220" w:line="360" w:lineRule="auto"/>
      <w:jc w:val="right"/>
    </w:pPr>
    <w:rPr>
      <w:rFonts w:ascii="Cambria" w:eastAsia="Times New Roman" w:hAnsi="Cambria" w:cs="Times New Roman"/>
      <w:b w:val="0"/>
      <w:smallCaps/>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uiPriority w:val="9"/>
    <w:rsid w:val="00CC7131"/>
    <w:rPr>
      <w:rFonts w:ascii="Arial" w:eastAsiaTheme="majorEastAsia" w:hAnsi="Arial" w:cstheme="majorBidi"/>
      <w:b/>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customStyle="1" w:styleId="Mencinsinresolver1">
    <w:name w:val="Mención sin resolver1"/>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uiPriority w:val="9"/>
    <w:rsid w:val="00036EB3"/>
    <w:rPr>
      <w:rFonts w:ascii="Arial" w:eastAsiaTheme="majorEastAsia" w:hAnsi="Arial" w:cstheme="majorBidi"/>
      <w:b/>
      <w:iCs/>
      <w:sz w:val="24"/>
      <w:lang w:val="es-CO"/>
    </w:rPr>
  </w:style>
  <w:style w:type="character" w:styleId="Refdecomentario">
    <w:name w:val="annotation reference"/>
    <w:basedOn w:val="Fuentedeprrafopredeter"/>
    <w:uiPriority w:val="99"/>
    <w:semiHidden/>
    <w:unhideWhenUsed/>
    <w:rsid w:val="00F15B1E"/>
    <w:rPr>
      <w:sz w:val="16"/>
      <w:szCs w:val="16"/>
    </w:rPr>
  </w:style>
  <w:style w:type="paragraph" w:styleId="Textocomentario">
    <w:name w:val="annotation text"/>
    <w:basedOn w:val="Normal"/>
    <w:link w:val="TextocomentarioCar"/>
    <w:uiPriority w:val="99"/>
    <w:semiHidden/>
    <w:unhideWhenUsed/>
    <w:rsid w:val="00F15B1E"/>
    <w:rPr>
      <w:sz w:val="20"/>
      <w:szCs w:val="20"/>
    </w:rPr>
  </w:style>
  <w:style w:type="character" w:customStyle="1" w:styleId="TextocomentarioCar">
    <w:name w:val="Texto comentario Car"/>
    <w:basedOn w:val="Fuentedeprrafopredeter"/>
    <w:link w:val="Textocomentario"/>
    <w:uiPriority w:val="99"/>
    <w:semiHidden/>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F15B1E"/>
    <w:rPr>
      <w:b/>
      <w:bCs/>
    </w:rPr>
  </w:style>
  <w:style w:type="character" w:customStyle="1" w:styleId="AsuntodelcomentarioCar">
    <w:name w:val="Asunto del comentario Car"/>
    <w:basedOn w:val="TextocomentarioCar"/>
    <w:link w:val="Asuntodelcomentario"/>
    <w:uiPriority w:val="99"/>
    <w:semiHidden/>
    <w:rsid w:val="00F15B1E"/>
    <w:rPr>
      <w:rFonts w:ascii="Arial" w:eastAsia="Calibri" w:hAnsi="Arial" w:cs="Times New Roman"/>
      <w:b/>
      <w:bCs/>
      <w:sz w:val="20"/>
      <w:szCs w:val="20"/>
      <w:lang w:val="es-CO"/>
    </w:rPr>
  </w:style>
  <w:style w:type="paragraph" w:styleId="NormalWeb">
    <w:name w:val="Normal (Web)"/>
    <w:basedOn w:val="Normal"/>
    <w:uiPriority w:val="99"/>
    <w:semiHidden/>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 w:type="paragraph" w:styleId="Textodeglobo">
    <w:name w:val="Balloon Text"/>
    <w:basedOn w:val="Normal"/>
    <w:link w:val="TextodegloboCar"/>
    <w:uiPriority w:val="99"/>
    <w:semiHidden/>
    <w:unhideWhenUsed/>
    <w:rsid w:val="00981A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1AEC"/>
    <w:rPr>
      <w:rFonts w:ascii="Segoe UI" w:eastAsia="Calibri" w:hAnsi="Segoe UI" w:cs="Segoe UI"/>
      <w:sz w:val="18"/>
      <w:szCs w:val="18"/>
      <w:lang w:val="es-CO"/>
    </w:rPr>
  </w:style>
  <w:style w:type="paragraph" w:customStyle="1" w:styleId="Figura">
    <w:name w:val="Figura"/>
    <w:basedOn w:val="Ttulo1"/>
    <w:link w:val="FiguraCar"/>
    <w:qFormat/>
    <w:rsid w:val="00296B9F"/>
    <w:pPr>
      <w:numPr>
        <w:numId w:val="17"/>
      </w:numPr>
      <w:spacing w:before="360" w:after="360"/>
      <w:jc w:val="center"/>
    </w:pPr>
    <w:rPr>
      <w:b w:val="0"/>
      <w:i/>
      <w:caps w:val="0"/>
      <w:color w:val="000000" w:themeColor="text1"/>
      <w:sz w:val="22"/>
    </w:rPr>
  </w:style>
  <w:style w:type="paragraph" w:styleId="Sinespaciado">
    <w:name w:val="No Spacing"/>
    <w:uiPriority w:val="1"/>
    <w:qFormat/>
    <w:rsid w:val="00557FF5"/>
    <w:pPr>
      <w:spacing w:after="0" w:line="240" w:lineRule="auto"/>
      <w:jc w:val="both"/>
    </w:pPr>
    <w:rPr>
      <w:rFonts w:ascii="Arial" w:eastAsia="Calibri" w:hAnsi="Arial" w:cs="Times New Roman"/>
      <w:lang w:val="es-CO"/>
    </w:rPr>
  </w:style>
  <w:style w:type="character" w:customStyle="1" w:styleId="FiguraCar">
    <w:name w:val="Figura Car"/>
    <w:basedOn w:val="Ttulo1Car"/>
    <w:link w:val="Figura"/>
    <w:rsid w:val="00296B9F"/>
    <w:rPr>
      <w:rFonts w:ascii="Arial" w:eastAsiaTheme="majorEastAsia" w:hAnsi="Arial" w:cstheme="majorBidi"/>
      <w:b w:val="0"/>
      <w:i/>
      <w:caps w:val="0"/>
      <w:color w:val="000000" w:themeColor="text1"/>
      <w:sz w:val="24"/>
      <w:szCs w:val="32"/>
      <w:lang w:val="es-CO"/>
    </w:rPr>
  </w:style>
  <w:style w:type="character" w:customStyle="1" w:styleId="Ttulo5Car">
    <w:name w:val="Título 5 Car"/>
    <w:aliases w:val="capitulo Car"/>
    <w:basedOn w:val="Fuentedeprrafopredeter"/>
    <w:link w:val="Ttulo5"/>
    <w:uiPriority w:val="9"/>
    <w:semiHidden/>
    <w:rsid w:val="006B6B13"/>
    <w:rPr>
      <w:rFonts w:asciiTheme="majorHAnsi" w:eastAsiaTheme="majorEastAsia" w:hAnsiTheme="majorHAnsi" w:cstheme="majorBidi"/>
      <w:b/>
      <w:sz w:val="52"/>
      <w:lang w:val="es-CO"/>
    </w:rPr>
  </w:style>
  <w:style w:type="paragraph" w:styleId="TtuloTDC">
    <w:name w:val="TOC Heading"/>
    <w:basedOn w:val="Ttulo1"/>
    <w:next w:val="Normal"/>
    <w:uiPriority w:val="39"/>
    <w:unhideWhenUsed/>
    <w:qFormat/>
    <w:rsid w:val="00C84223"/>
    <w:pPr>
      <w:numPr>
        <w:numId w:val="0"/>
      </w:numPr>
      <w:spacing w:line="259" w:lineRule="auto"/>
      <w:outlineLvl w:val="9"/>
    </w:pPr>
    <w:rPr>
      <w:rFonts w:asciiTheme="majorHAnsi" w:hAnsiTheme="majorHAnsi"/>
      <w:b w:val="0"/>
      <w:caps w:val="0"/>
      <w:color w:val="2F5496" w:themeColor="accent1" w:themeShade="BF"/>
      <w:sz w:val="32"/>
      <w:lang w:eastAsia="es-CO"/>
    </w:rPr>
  </w:style>
  <w:style w:type="paragraph" w:styleId="TDC1">
    <w:name w:val="toc 1"/>
    <w:basedOn w:val="Normal"/>
    <w:next w:val="Normal"/>
    <w:autoRedefine/>
    <w:uiPriority w:val="39"/>
    <w:unhideWhenUsed/>
    <w:rsid w:val="00C84223"/>
    <w:pPr>
      <w:spacing w:after="100"/>
    </w:pPr>
  </w:style>
  <w:style w:type="paragraph" w:styleId="TDC2">
    <w:name w:val="toc 2"/>
    <w:basedOn w:val="Normal"/>
    <w:next w:val="Normal"/>
    <w:autoRedefine/>
    <w:uiPriority w:val="39"/>
    <w:unhideWhenUsed/>
    <w:rsid w:val="00C84223"/>
    <w:pPr>
      <w:spacing w:after="100"/>
      <w:ind w:left="220"/>
    </w:pPr>
  </w:style>
  <w:style w:type="paragraph" w:styleId="TDC3">
    <w:name w:val="toc 3"/>
    <w:basedOn w:val="Normal"/>
    <w:next w:val="Normal"/>
    <w:autoRedefine/>
    <w:uiPriority w:val="39"/>
    <w:unhideWhenUsed/>
    <w:rsid w:val="00C84223"/>
    <w:pPr>
      <w:spacing w:after="100"/>
      <w:ind w:left="440"/>
    </w:pPr>
  </w:style>
  <w:style w:type="paragraph" w:styleId="TDC4">
    <w:name w:val="toc 4"/>
    <w:basedOn w:val="Normal"/>
    <w:next w:val="Normal"/>
    <w:autoRedefine/>
    <w:uiPriority w:val="39"/>
    <w:unhideWhenUsed/>
    <w:rsid w:val="0068365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B28257-62CE-4960-B2CE-91966C8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TotalTime>
  <Pages>33</Pages>
  <Words>31368</Words>
  <Characters>172526</Characters>
  <Application>Microsoft Office Word</Application>
  <DocSecurity>0</DocSecurity>
  <Lines>1437</Lines>
  <Paragraphs>406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38</cp:revision>
  <dcterms:created xsi:type="dcterms:W3CDTF">2022-03-10T13:04:00Z</dcterms:created>
  <dcterms:modified xsi:type="dcterms:W3CDTF">2022-03-26T14:49:00Z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